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2D1AF" w14:textId="77777777" w:rsidR="006337AB" w:rsidRDefault="002E1822" w:rsidP="00DE705D">
      <w:pPr>
        <w:pStyle w:val="EstiloTrabalhoCentralizado"/>
      </w:pPr>
      <w:r>
        <w:fldChar w:fldCharType="begin"/>
      </w:r>
      <w:r w:rsidR="004E451C">
        <w:instrText xml:space="preserve"> INCLUDEPICTURE  "http://www.cdt.br/logo_menor.jpg" \* MERGEFORMATINET </w:instrText>
      </w:r>
      <w:r>
        <w:fldChar w:fldCharType="separate"/>
      </w:r>
      <w:r>
        <w:fldChar w:fldCharType="begin"/>
      </w:r>
      <w:r w:rsidR="00E13CFE">
        <w:instrText xml:space="preserve"> INCLUDEPICTURE  "http://www.cdt.br/logo_menor.jpg" \* MERGEFORMATINET </w:instrText>
      </w:r>
      <w:r>
        <w:fldChar w:fldCharType="separate"/>
      </w:r>
      <w:r>
        <w:fldChar w:fldCharType="begin"/>
      </w:r>
      <w:r w:rsidR="00411054">
        <w:instrText xml:space="preserve"> INCLUDEPICTURE  "http://www.cdt.br/logo_menor.jpg" \* MERGEFORMATINET </w:instrText>
      </w:r>
      <w:r>
        <w:fldChar w:fldCharType="separate"/>
      </w:r>
      <w:r>
        <w:fldChar w:fldCharType="begin"/>
      </w:r>
      <w:r w:rsidR="0051142B">
        <w:instrText xml:space="preserve"> INCLUDEPICTURE  "http://www.cdt.br/logo_menor.jpg" \* MERGEFORMATINET </w:instrText>
      </w:r>
      <w:r>
        <w:fldChar w:fldCharType="separate"/>
      </w:r>
      <w:r>
        <w:fldChar w:fldCharType="begin"/>
      </w:r>
      <w:r w:rsidR="006C352F">
        <w:instrText xml:space="preserve"> INCLUDEPICTURE  "http://www.cdt.br/logo_menor.jpg" \* MERGEFORMATINET </w:instrText>
      </w:r>
      <w:r>
        <w:fldChar w:fldCharType="separate"/>
      </w:r>
      <w:r>
        <w:fldChar w:fldCharType="begin"/>
      </w:r>
      <w:r w:rsidR="003D5D0D">
        <w:instrText xml:space="preserve"> INCLUDEPICTURE  "http://www.cdt.br/logo_menor.jpg" \* MERGEFORMATINET </w:instrText>
      </w:r>
      <w:r>
        <w:fldChar w:fldCharType="separate"/>
      </w:r>
      <w:r>
        <w:fldChar w:fldCharType="begin"/>
      </w:r>
      <w:r w:rsidR="00342FC9">
        <w:instrText xml:space="preserve"> INCLUDEPICTURE  "http://www.cdt.br/logo_menor.jpg" \* MERGEFORMATINET </w:instrText>
      </w:r>
      <w:r>
        <w:fldChar w:fldCharType="separate"/>
      </w:r>
      <w:r>
        <w:fldChar w:fldCharType="begin"/>
      </w:r>
      <w:r w:rsidR="000B0AF9">
        <w:instrText xml:space="preserve"> INCLUDEPICTURE  "http://www.cdt.br/logo_menor.jpg" \* MERGEFORMATINET </w:instrText>
      </w:r>
      <w:r>
        <w:fldChar w:fldCharType="separate"/>
      </w:r>
      <w:r>
        <w:fldChar w:fldCharType="begin"/>
      </w:r>
      <w:r w:rsidR="008C2393">
        <w:instrText xml:space="preserve"> INCLUDEPICTURE  "http://www.cdt.br/logo_menor.jpg" \* MERGEFORMATINET </w:instrText>
      </w:r>
      <w:r>
        <w:fldChar w:fldCharType="separate"/>
      </w:r>
      <w:r>
        <w:fldChar w:fldCharType="begin"/>
      </w:r>
      <w:r w:rsidR="002254E4">
        <w:instrText xml:space="preserve"> INCLUDEPICTURE  "http://www.cdt.br/logo_menor.jpg" \* MERGEFORMATINET </w:instrText>
      </w:r>
      <w:r>
        <w:fldChar w:fldCharType="separate"/>
      </w:r>
      <w:r>
        <w:fldChar w:fldCharType="begin"/>
      </w:r>
      <w:r w:rsidR="0093083C">
        <w:instrText xml:space="preserve"> INCLUDEPICTURE  "http://www.cdt.br/logo_menor.jpg" \* MERGEFORMATINET </w:instrText>
      </w:r>
      <w:r>
        <w:fldChar w:fldCharType="separate"/>
      </w:r>
      <w:r>
        <w:fldChar w:fldCharType="begin"/>
      </w:r>
      <w:r w:rsidR="00194FDA">
        <w:instrText xml:space="preserve"> INCLUDEPICTURE  "http://www.cdt.br/logo_menor.jpg" \* MERGEFORMATINET </w:instrText>
      </w:r>
      <w:r>
        <w:fldChar w:fldCharType="separate"/>
      </w:r>
      <w:r>
        <w:fldChar w:fldCharType="begin"/>
      </w:r>
      <w:r w:rsidR="00C62704">
        <w:instrText xml:space="preserve"> INCLUDEPICTURE  "http://www.cdt.br/logo_menor.jpg" \* MERGEFORMATINET </w:instrText>
      </w:r>
      <w:r>
        <w:fldChar w:fldCharType="separate"/>
      </w:r>
      <w:r>
        <w:fldChar w:fldCharType="begin"/>
      </w:r>
      <w:r w:rsidR="000D2921">
        <w:instrText xml:space="preserve"> INCLUDEPICTURE  "http://www.cdt.br/logo_menor.jpg" \* MERGEFORMATINET </w:instrText>
      </w:r>
      <w:r>
        <w:fldChar w:fldCharType="separate"/>
      </w:r>
      <w:r>
        <w:fldChar w:fldCharType="begin"/>
      </w:r>
      <w:r w:rsidR="00D41BB3">
        <w:instrText xml:space="preserve"> INCLUDEPICTURE  "http://www.cdt.br/logo_menor.jpg" \* MERGEFORMATINET </w:instrText>
      </w:r>
      <w:r>
        <w:fldChar w:fldCharType="separate"/>
      </w:r>
      <w:r>
        <w:fldChar w:fldCharType="begin"/>
      </w:r>
      <w:r w:rsidR="00E806FF">
        <w:instrText xml:space="preserve"> INCLUDEPICTURE  "http://www.cdt.br/logo_menor.jpg" \* MERGEFORMATINET </w:instrText>
      </w:r>
      <w:r>
        <w:fldChar w:fldCharType="separate"/>
      </w:r>
      <w:r>
        <w:fldChar w:fldCharType="begin"/>
      </w:r>
      <w:r w:rsidR="00151748">
        <w:instrText xml:space="preserve"> INCLUDEPICTURE  "http://www.cdt.br/logo_menor.jpg" \* MERGEFORMATINET </w:instrText>
      </w:r>
      <w:r>
        <w:fldChar w:fldCharType="separate"/>
      </w:r>
      <w:r>
        <w:fldChar w:fldCharType="begin"/>
      </w:r>
      <w:r w:rsidR="00CA457A">
        <w:instrText xml:space="preserve"> INCLUDEPICTURE  "http://www.cdt.br/logo_menor.jpg" \* MERGEFORMATINET </w:instrText>
      </w:r>
      <w:r>
        <w:fldChar w:fldCharType="separate"/>
      </w:r>
      <w:r>
        <w:fldChar w:fldCharType="begin"/>
      </w:r>
      <w:r w:rsidR="009551DD">
        <w:instrText xml:space="preserve"> INCLUDEPICTURE  "http://www.cdt.br/logo_menor.jpg" \* MERGEFORMATINET </w:instrText>
      </w:r>
      <w:r>
        <w:fldChar w:fldCharType="separate"/>
      </w:r>
      <w:r>
        <w:fldChar w:fldCharType="begin"/>
      </w:r>
      <w:r w:rsidR="00E9726D">
        <w:instrText xml:space="preserve"> INCLUDEPICTURE  "http://www.cdt.br/logo_menor.jpg" \* MERGEFORMATINET </w:instrText>
      </w:r>
      <w:r>
        <w:fldChar w:fldCharType="separate"/>
      </w:r>
      <w:r>
        <w:fldChar w:fldCharType="begin"/>
      </w:r>
      <w:r w:rsidR="003760FD">
        <w:instrText xml:space="preserve"> INCLUDEPICTURE  "http://www.cdt.br/logo_menor.jpg" \* MERGEFORMATINET </w:instrText>
      </w:r>
      <w:r>
        <w:fldChar w:fldCharType="separate"/>
      </w:r>
      <w:r>
        <w:fldChar w:fldCharType="begin"/>
      </w:r>
      <w:r w:rsidR="00A550D2">
        <w:instrText xml:space="preserve"> INCLUDEPICTURE  "http://www.cdt.br/logo_menor.jpg" \* MERGEFORMATINET </w:instrText>
      </w:r>
      <w:r>
        <w:fldChar w:fldCharType="separate"/>
      </w:r>
      <w:r>
        <w:fldChar w:fldCharType="begin"/>
      </w:r>
      <w:r w:rsidR="00BA69D8">
        <w:instrText xml:space="preserve"> INCLUDEPICTURE  "http://www.cdt.br/logo_menor.jpg" \* MERGEFORMATINET </w:instrText>
      </w:r>
      <w:r>
        <w:fldChar w:fldCharType="separate"/>
      </w:r>
      <w:r>
        <w:fldChar w:fldCharType="begin"/>
      </w:r>
      <w:r w:rsidR="00AD4D19">
        <w:instrText xml:space="preserve"> INCLUDEPICTURE  "http://www.cdt.br/logo_menor.jpg" \* MERGEFORMATINET </w:instrText>
      </w:r>
      <w:r>
        <w:fldChar w:fldCharType="separate"/>
      </w:r>
      <w:r>
        <w:fldChar w:fldCharType="begin"/>
      </w:r>
      <w:r w:rsidR="00E47739">
        <w:instrText xml:space="preserve"> INCLUDEPICTURE  "http://www.cdt.br/logo_menor.jpg" \* MERGEFORMATINET </w:instrText>
      </w:r>
      <w:r>
        <w:fldChar w:fldCharType="separate"/>
      </w:r>
      <w:r>
        <w:fldChar w:fldCharType="begin"/>
      </w:r>
      <w:r w:rsidR="0003384C">
        <w:instrText xml:space="preserve"> INCLUDEPICTURE  "http://www.cdt.br/logo_menor.jpg" \* MERGEFORMATINET </w:instrText>
      </w:r>
      <w:r>
        <w:fldChar w:fldCharType="separate"/>
      </w:r>
      <w:r>
        <w:fldChar w:fldCharType="begin"/>
      </w:r>
      <w:r w:rsidR="00B0545B">
        <w:instrText xml:space="preserve"> INCLUDEPICTURE  "http://www.cdt.br/logo_menor.jpg" \* MERGEFORMATINET </w:instrText>
      </w:r>
      <w:r>
        <w:fldChar w:fldCharType="separate"/>
      </w:r>
      <w:r>
        <w:fldChar w:fldCharType="begin"/>
      </w:r>
      <w:r w:rsidR="002A5BE6">
        <w:instrText xml:space="preserve"> INCLUDEPICTURE  "http://www.cdt.br/logo_menor.jpg" \* MERGEFORMATINET </w:instrText>
      </w:r>
      <w:r>
        <w:fldChar w:fldCharType="separate"/>
      </w:r>
      <w:r>
        <w:fldChar w:fldCharType="begin"/>
      </w:r>
      <w:r w:rsidR="00517E46">
        <w:instrText xml:space="preserve"> INCLUDEPICTURE  "http://www.cdt.br/logo_menor.jpg" \* MERGEFORMATINET </w:instrText>
      </w:r>
      <w:r>
        <w:fldChar w:fldCharType="separate"/>
      </w:r>
      <w:r>
        <w:fldChar w:fldCharType="begin"/>
      </w:r>
      <w:r w:rsidR="006B736D">
        <w:instrText xml:space="preserve"> INCLUDEPICTURE  "http://www.cdt.br/logo_menor.jpg" \* MERGEFORMATINET </w:instrText>
      </w:r>
      <w:r>
        <w:fldChar w:fldCharType="separate"/>
      </w:r>
      <w:r>
        <w:fldChar w:fldCharType="begin"/>
      </w:r>
      <w:r w:rsidR="0025737B">
        <w:instrText xml:space="preserve"> INCLUDEPICTURE  "http://www.cdt.br/logo_menor.jpg" \* MERGEFORMATINET </w:instrText>
      </w:r>
      <w:r>
        <w:fldChar w:fldCharType="separate"/>
      </w:r>
      <w:r>
        <w:fldChar w:fldCharType="begin"/>
      </w:r>
      <w:r w:rsidR="00AB7FBF">
        <w:instrText xml:space="preserve"> INCLUDEPICTURE  "http://www.cdt.br/logo_menor.jpg" \* MERGEFORMATINET </w:instrText>
      </w:r>
      <w:r>
        <w:fldChar w:fldCharType="separate"/>
      </w:r>
      <w:r>
        <w:fldChar w:fldCharType="begin"/>
      </w:r>
      <w:r w:rsidR="00437218">
        <w:instrText xml:space="preserve"> INCLUDEPICTURE  "http://www.cdt.br/logo_menor.jpg" \* MERGEFORMATINET </w:instrText>
      </w:r>
      <w:r>
        <w:fldChar w:fldCharType="separate"/>
      </w:r>
      <w:r>
        <w:fldChar w:fldCharType="begin"/>
      </w:r>
      <w:r w:rsidR="00C61D09">
        <w:instrText xml:space="preserve"> INCLUDEPICTURE  "http://www.cdt.br/logo_menor.jpg" \* MERGEFORMATINET </w:instrText>
      </w:r>
      <w:r>
        <w:fldChar w:fldCharType="separate"/>
      </w:r>
      <w:r>
        <w:fldChar w:fldCharType="begin"/>
      </w:r>
      <w:r w:rsidR="00757CA1">
        <w:instrText xml:space="preserve"> INCLUDEPICTURE  "http://www.cdt.br/logo_menor.jpg" \* MERGEFORMATINET </w:instrText>
      </w:r>
      <w:r>
        <w:fldChar w:fldCharType="separate"/>
      </w:r>
      <w:r>
        <w:fldChar w:fldCharType="begin"/>
      </w:r>
      <w:r w:rsidR="0048457C">
        <w:instrText xml:space="preserve"> INCLUDEPICTURE  "http://www.cdt.br/logo_menor.jpg" \* MERGEFORMATINET </w:instrText>
      </w:r>
      <w:r>
        <w:fldChar w:fldCharType="separate"/>
      </w:r>
      <w:r>
        <w:fldChar w:fldCharType="begin"/>
      </w:r>
      <w:r w:rsidR="00C72D89">
        <w:instrText xml:space="preserve"> INCLUDEPICTURE  "http://www.cdt.br/logo_menor.jpg" \* MERGEFORMATINET </w:instrText>
      </w:r>
      <w:r>
        <w:fldChar w:fldCharType="separate"/>
      </w:r>
      <w:r w:rsidR="00AE214F">
        <w:fldChar w:fldCharType="begin"/>
      </w:r>
      <w:r w:rsidR="00AE214F">
        <w:instrText xml:space="preserve"> INCLUDEPICTURE  "http://www.cdt.br/logo_menor.jpg" \* MERGEFORMATINET </w:instrText>
      </w:r>
      <w:r w:rsidR="00AE214F">
        <w:fldChar w:fldCharType="separate"/>
      </w:r>
      <w:r w:rsidR="00AE214F">
        <w:pict w14:anchorId="1C27E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pt;height:56.3pt">
            <v:imagedata r:id="rId9" r:href="rId10"/>
          </v:shape>
        </w:pict>
      </w:r>
      <w:r w:rsidR="00AE214F">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50731F49"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B8415E6" w14:textId="77777777" w:rsidR="006337AB" w:rsidRDefault="006337AB" w:rsidP="00DE705D">
      <w:pPr>
        <w:pStyle w:val="EstiloTrabalhoCentralizado"/>
      </w:pPr>
    </w:p>
    <w:p w14:paraId="4549055A" w14:textId="77777777" w:rsidR="00985482" w:rsidRDefault="00985482" w:rsidP="00DE705D">
      <w:pPr>
        <w:pStyle w:val="EstiloTrabalhoCentralizado"/>
      </w:pPr>
    </w:p>
    <w:p w14:paraId="1D5F1DA5" w14:textId="77777777" w:rsidR="006337AB" w:rsidRPr="003465F1" w:rsidRDefault="00AB2EF1" w:rsidP="0094116B">
      <w:pPr>
        <w:pStyle w:val="EstiloTrabalhoCentralizado1"/>
      </w:pPr>
      <w:r>
        <w:t>PROPOSTA DE SISTEMA DE CATÁLOGO DIGITAL UTILIZANDO METODOLOGIA BASEADA EM TESTES</w:t>
      </w:r>
    </w:p>
    <w:p w14:paraId="65011583" w14:textId="77777777" w:rsidR="00B12E48" w:rsidRDefault="00B12E48" w:rsidP="00284030">
      <w:pPr>
        <w:ind w:firstLine="0"/>
      </w:pPr>
    </w:p>
    <w:p w14:paraId="75A322DF" w14:textId="77777777" w:rsidR="00DE705D" w:rsidRDefault="00DE705D" w:rsidP="00284030">
      <w:pPr>
        <w:ind w:firstLine="0"/>
      </w:pPr>
    </w:p>
    <w:p w14:paraId="0E7DAE84" w14:textId="77777777" w:rsidR="00284030" w:rsidRPr="00113FF7" w:rsidRDefault="00284030" w:rsidP="00284030">
      <w:pPr>
        <w:ind w:firstLine="0"/>
      </w:pPr>
    </w:p>
    <w:p w14:paraId="069CA7D8" w14:textId="77777777" w:rsidR="00B12E48" w:rsidRPr="00113FF7" w:rsidRDefault="00B12E48" w:rsidP="00B12E48"/>
    <w:p w14:paraId="42DFAB30"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9B7203D" w14:textId="77777777" w:rsidR="002A2ACC" w:rsidRDefault="002A2ACC" w:rsidP="00B12E48"/>
    <w:p w14:paraId="215C88CC" w14:textId="77777777" w:rsidR="00011BF8" w:rsidRPr="00113FF7" w:rsidRDefault="00011BF8" w:rsidP="00B12E48"/>
    <w:p w14:paraId="75F8BC45" w14:textId="77777777" w:rsidR="00B12E48" w:rsidRPr="00113FF7" w:rsidRDefault="00B12E48" w:rsidP="00B12E48"/>
    <w:p w14:paraId="625B8BD0" w14:textId="77777777" w:rsidR="00284030" w:rsidRDefault="00284030" w:rsidP="002A2ACC">
      <w:pPr>
        <w:jc w:val="center"/>
      </w:pPr>
    </w:p>
    <w:p w14:paraId="6D0FA85D"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0CBAF704" w14:textId="77777777" w:rsidR="002A2ACC" w:rsidRPr="00113FF7" w:rsidRDefault="002A2ACC" w:rsidP="00284030">
      <w:pPr>
        <w:ind w:firstLine="0"/>
        <w:jc w:val="center"/>
      </w:pPr>
    </w:p>
    <w:p w14:paraId="7BA31869" w14:textId="77777777" w:rsidR="00284030" w:rsidRDefault="00284030" w:rsidP="00284030">
      <w:pPr>
        <w:ind w:firstLine="0"/>
      </w:pPr>
    </w:p>
    <w:p w14:paraId="3AEC6AAF" w14:textId="77777777" w:rsidR="00DE705D" w:rsidRDefault="00DE705D" w:rsidP="00284030">
      <w:pPr>
        <w:ind w:firstLine="0"/>
      </w:pPr>
    </w:p>
    <w:p w14:paraId="1AC57CD7" w14:textId="77777777" w:rsidR="002A2ACC" w:rsidRPr="00F7240C" w:rsidRDefault="006337AB" w:rsidP="00F7240C">
      <w:pPr>
        <w:ind w:firstLine="0"/>
        <w:jc w:val="center"/>
        <w:outlineLvl w:val="0"/>
      </w:pPr>
      <w:r>
        <w:t>ETEP Faculdades</w:t>
      </w:r>
    </w:p>
    <w:p w14:paraId="2552FF9A" w14:textId="77777777" w:rsidR="002A2ACC" w:rsidRPr="00F7240C" w:rsidRDefault="002A2ACC" w:rsidP="00F7240C">
      <w:pPr>
        <w:ind w:firstLine="0"/>
        <w:jc w:val="center"/>
      </w:pPr>
      <w:r w:rsidRPr="00F7240C">
        <w:t>São José dos Campos</w:t>
      </w:r>
    </w:p>
    <w:p w14:paraId="7C2472F6" w14:textId="77777777" w:rsidR="0035065F" w:rsidRDefault="00AC576B" w:rsidP="00F7240C">
      <w:pPr>
        <w:ind w:firstLine="0"/>
        <w:jc w:val="center"/>
      </w:pPr>
      <w:r>
        <w:t>2011</w:t>
      </w:r>
    </w:p>
    <w:p w14:paraId="1D5B342A"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4EECFF35" w14:textId="77777777" w:rsidR="00DE705D" w:rsidRDefault="00DE705D" w:rsidP="00DE705D">
      <w:pPr>
        <w:ind w:firstLine="0"/>
      </w:pPr>
    </w:p>
    <w:p w14:paraId="750766D2" w14:textId="77777777" w:rsidR="00DE705D" w:rsidRDefault="00DE705D" w:rsidP="00DE705D">
      <w:pPr>
        <w:ind w:firstLine="0"/>
      </w:pPr>
    </w:p>
    <w:p w14:paraId="38008CF0" w14:textId="77777777" w:rsidR="00DE705D" w:rsidRDefault="00DE705D" w:rsidP="00DE705D">
      <w:pPr>
        <w:ind w:firstLine="0"/>
      </w:pPr>
    </w:p>
    <w:p w14:paraId="082B9667" w14:textId="77777777" w:rsidR="00DE705D" w:rsidRDefault="00DE705D" w:rsidP="00DE705D">
      <w:pPr>
        <w:ind w:firstLine="0"/>
      </w:pPr>
    </w:p>
    <w:p w14:paraId="0B359E46" w14:textId="77777777" w:rsidR="00DE705D" w:rsidRDefault="00DE705D" w:rsidP="00DE705D">
      <w:pPr>
        <w:ind w:firstLine="0"/>
      </w:pPr>
    </w:p>
    <w:p w14:paraId="2305A764" w14:textId="77777777" w:rsidR="0035065F" w:rsidRDefault="00AC576B" w:rsidP="0094116B">
      <w:pPr>
        <w:pStyle w:val="EstiloTrabalhoCentralizado1"/>
      </w:pPr>
      <w:r>
        <w:t>PROPOSTA DE SISTEMA DE CATÁLOGO DIGITAL UTILIZANDO METODOLOGIA BASEADA EM TESTES</w:t>
      </w:r>
    </w:p>
    <w:p w14:paraId="2AF37781" w14:textId="77777777" w:rsidR="00985482" w:rsidRDefault="00985482" w:rsidP="00F73F90">
      <w:pPr>
        <w:ind w:firstLine="0"/>
      </w:pPr>
    </w:p>
    <w:p w14:paraId="593C50FA" w14:textId="77777777" w:rsidR="00985482" w:rsidRDefault="00985482" w:rsidP="00F73F90">
      <w:pPr>
        <w:ind w:firstLine="0"/>
      </w:pPr>
    </w:p>
    <w:p w14:paraId="79FB5ABD" w14:textId="77777777" w:rsidR="00985482" w:rsidRDefault="00985482" w:rsidP="00F73F90">
      <w:pPr>
        <w:ind w:firstLine="0"/>
      </w:pPr>
    </w:p>
    <w:p w14:paraId="3AD4EF49" w14:textId="77777777" w:rsidR="00F73F90" w:rsidRPr="00113FF7" w:rsidRDefault="00F73F90" w:rsidP="00F73F90">
      <w:pPr>
        <w:ind w:firstLine="0"/>
      </w:pPr>
    </w:p>
    <w:p w14:paraId="15EC894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2E5B46C1" w14:textId="77777777" w:rsidR="0035065F" w:rsidRDefault="0035065F" w:rsidP="0035065F">
      <w:pPr>
        <w:ind w:firstLine="0"/>
      </w:pPr>
    </w:p>
    <w:p w14:paraId="7EB62B68" w14:textId="77777777" w:rsidR="00DA0470" w:rsidRDefault="00DA0470" w:rsidP="0035065F">
      <w:pPr>
        <w:ind w:firstLine="0"/>
      </w:pPr>
    </w:p>
    <w:p w14:paraId="2DAC380F" w14:textId="77777777" w:rsidR="00DA0470" w:rsidRDefault="00DA0470" w:rsidP="0035065F">
      <w:pPr>
        <w:ind w:firstLine="0"/>
      </w:pPr>
    </w:p>
    <w:p w14:paraId="42EF53EB" w14:textId="77777777" w:rsidR="00DA0470" w:rsidRDefault="00DA0470" w:rsidP="0035065F">
      <w:pPr>
        <w:ind w:firstLine="0"/>
      </w:pPr>
    </w:p>
    <w:p w14:paraId="7273283F" w14:textId="77777777" w:rsidR="00DA0470" w:rsidRDefault="00DA0470" w:rsidP="0035065F">
      <w:pPr>
        <w:ind w:firstLine="0"/>
      </w:pPr>
    </w:p>
    <w:p w14:paraId="46DBFCD6" w14:textId="77777777" w:rsidR="00F73F90" w:rsidRDefault="00F73F90" w:rsidP="00F73F90">
      <w:pPr>
        <w:ind w:firstLine="0"/>
      </w:pPr>
    </w:p>
    <w:p w14:paraId="007F72A4"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345DA956" w14:textId="77777777" w:rsidR="00F73F90" w:rsidRDefault="00F73F90" w:rsidP="00F73F90">
      <w:pPr>
        <w:ind w:firstLine="0"/>
      </w:pPr>
      <w:r>
        <w:t xml:space="preserve">                                         </w:t>
      </w:r>
      <w:r w:rsidR="006D22A5">
        <w:t xml:space="preserve">                                                                Edizon Basseto Júnior</w:t>
      </w:r>
    </w:p>
    <w:p w14:paraId="08362515" w14:textId="77777777" w:rsidR="0035065F" w:rsidRDefault="0035065F" w:rsidP="0035065F">
      <w:pPr>
        <w:ind w:firstLine="0"/>
      </w:pPr>
    </w:p>
    <w:p w14:paraId="203957A2" w14:textId="77777777" w:rsidR="0035065F" w:rsidRDefault="0035065F" w:rsidP="0035065F">
      <w:pPr>
        <w:ind w:firstLine="0"/>
      </w:pPr>
    </w:p>
    <w:p w14:paraId="52E39823" w14:textId="77777777" w:rsidR="0035065F" w:rsidRPr="00113FF7" w:rsidRDefault="0035065F" w:rsidP="0035065F">
      <w:pPr>
        <w:ind w:firstLine="0"/>
      </w:pPr>
    </w:p>
    <w:p w14:paraId="00505458" w14:textId="77777777" w:rsidR="0035065F" w:rsidRPr="00F7240C" w:rsidRDefault="0035065F" w:rsidP="0035065F">
      <w:pPr>
        <w:ind w:firstLine="0"/>
        <w:rPr>
          <w:sz w:val="20"/>
          <w:szCs w:val="20"/>
        </w:rPr>
      </w:pPr>
    </w:p>
    <w:p w14:paraId="24C052B1" w14:textId="77777777" w:rsidR="0035065F" w:rsidRPr="00F7240C" w:rsidRDefault="0035065F" w:rsidP="0035065F">
      <w:pPr>
        <w:ind w:firstLine="0"/>
        <w:rPr>
          <w:sz w:val="20"/>
          <w:szCs w:val="20"/>
        </w:rPr>
      </w:pPr>
    </w:p>
    <w:p w14:paraId="013115EA" w14:textId="77777777" w:rsidR="0035065F" w:rsidRPr="00F7240C" w:rsidRDefault="0035065F" w:rsidP="0035065F">
      <w:pPr>
        <w:ind w:firstLine="0"/>
        <w:jc w:val="center"/>
        <w:outlineLvl w:val="0"/>
      </w:pPr>
      <w:r>
        <w:t>ETEP Faculdades</w:t>
      </w:r>
    </w:p>
    <w:p w14:paraId="53226A0E" w14:textId="77777777" w:rsidR="0035065F" w:rsidRPr="00F7240C" w:rsidRDefault="0035065F" w:rsidP="0035065F">
      <w:pPr>
        <w:ind w:firstLine="0"/>
        <w:jc w:val="center"/>
      </w:pPr>
      <w:r w:rsidRPr="00F7240C">
        <w:t>São José dos Campos</w:t>
      </w:r>
    </w:p>
    <w:p w14:paraId="6A4B6FD4" w14:textId="77777777" w:rsidR="00110A1F" w:rsidRPr="00113FF7" w:rsidRDefault="005571B2" w:rsidP="00245BA5">
      <w:pPr>
        <w:ind w:firstLine="0"/>
        <w:jc w:val="center"/>
      </w:pPr>
      <w:r>
        <w:t>2011</w:t>
      </w:r>
    </w:p>
    <w:p w14:paraId="6B0E0E06"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153CFF9B" w14:textId="77777777" w:rsidR="00F64C59" w:rsidRPr="00113FF7" w:rsidRDefault="00F64C59" w:rsidP="00FF5E8E"/>
    <w:p w14:paraId="6026A7DC" w14:textId="77777777" w:rsidR="00F64C59" w:rsidRPr="00113FF7" w:rsidRDefault="00F64C59" w:rsidP="00FF5E8E"/>
    <w:p w14:paraId="460298DC" w14:textId="77777777" w:rsidR="00F64C59" w:rsidRPr="00113FF7" w:rsidRDefault="00F64C59" w:rsidP="00FF5E8E"/>
    <w:p w14:paraId="6CAF0603" w14:textId="77777777" w:rsidR="00F64C59" w:rsidRPr="00113FF7" w:rsidRDefault="00F64C59" w:rsidP="00FF5E8E"/>
    <w:p w14:paraId="118695FB" w14:textId="77777777" w:rsidR="00F64C59" w:rsidRPr="00113FF7" w:rsidRDefault="00F64C59" w:rsidP="00FF5E8E"/>
    <w:p w14:paraId="73347F71" w14:textId="77777777" w:rsidR="00F64C59" w:rsidRPr="00113FF7" w:rsidRDefault="00F64C59" w:rsidP="00FF5E8E"/>
    <w:p w14:paraId="400A1A45" w14:textId="77777777" w:rsidR="00F64C59" w:rsidRPr="00113FF7" w:rsidRDefault="00F64C59" w:rsidP="00FF5E8E"/>
    <w:p w14:paraId="5E9EAB98" w14:textId="77777777" w:rsidR="00F64C59" w:rsidRPr="00113FF7" w:rsidRDefault="00F64C59" w:rsidP="00FF5E8E"/>
    <w:p w14:paraId="0829E0F4" w14:textId="77777777" w:rsidR="00F64C59" w:rsidRPr="00113FF7" w:rsidRDefault="00F64C59" w:rsidP="00FF5E8E"/>
    <w:p w14:paraId="49A7B859" w14:textId="77777777" w:rsidR="00F64C59" w:rsidRDefault="00F64C59" w:rsidP="00FF5E8E"/>
    <w:p w14:paraId="425801A7" w14:textId="77777777" w:rsidR="00FF5E8E" w:rsidRDefault="00FF5E8E" w:rsidP="00FF5E8E"/>
    <w:p w14:paraId="45443CE8" w14:textId="77777777" w:rsidR="00FF5E8E" w:rsidRDefault="00FF5E8E" w:rsidP="00FF5E8E"/>
    <w:p w14:paraId="65E176EE" w14:textId="77777777" w:rsidR="00FF5E8E" w:rsidRPr="00113FF7" w:rsidRDefault="00FF5E8E" w:rsidP="00FF5E8E"/>
    <w:p w14:paraId="159C82D2" w14:textId="77777777" w:rsidR="00F64C59" w:rsidRDefault="00F64C59" w:rsidP="00FF5E8E"/>
    <w:p w14:paraId="30537D85" w14:textId="77777777" w:rsidR="00FF5E8E" w:rsidRDefault="00FF5E8E" w:rsidP="00FF5E8E"/>
    <w:p w14:paraId="0E0318E2" w14:textId="77777777" w:rsidR="00FF5E8E" w:rsidRDefault="00FF5E8E" w:rsidP="00FF5E8E"/>
    <w:p w14:paraId="27DE471B" w14:textId="77777777" w:rsidR="00FF5E8E" w:rsidRDefault="00FF5E8E" w:rsidP="00FF5E8E"/>
    <w:p w14:paraId="155AA8B5" w14:textId="77777777" w:rsidR="00FF5E8E" w:rsidRPr="00113FF7" w:rsidRDefault="00FF5E8E" w:rsidP="00FF5E8E"/>
    <w:p w14:paraId="5206EFAF" w14:textId="77777777" w:rsidR="00F64C59" w:rsidRPr="00113FF7" w:rsidRDefault="00F64C59" w:rsidP="00FF5E8E"/>
    <w:p w14:paraId="6F25F4CC"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1E2D295A" w14:textId="77777777" w:rsidR="00E174E7" w:rsidRPr="00113FF7" w:rsidRDefault="00C20776" w:rsidP="00FF5E8E">
      <w:pPr>
        <w:jc w:val="right"/>
        <w:rPr>
          <w:sz w:val="18"/>
          <w:szCs w:val="18"/>
        </w:rPr>
      </w:pPr>
      <w:r>
        <w:rPr>
          <w:sz w:val="18"/>
          <w:szCs w:val="18"/>
        </w:rPr>
        <w:t>Aristóteles</w:t>
      </w:r>
    </w:p>
    <w:p w14:paraId="45982342" w14:textId="77777777" w:rsidR="00B50350" w:rsidRPr="00113FF7" w:rsidRDefault="00B50350" w:rsidP="00FF5E8E"/>
    <w:p w14:paraId="788D7257" w14:textId="77777777" w:rsidR="00C60A65" w:rsidRDefault="00C60A65" w:rsidP="00FF5E8E"/>
    <w:p w14:paraId="65686BDD" w14:textId="77777777" w:rsidR="00496108" w:rsidRPr="00113FF7" w:rsidRDefault="00496108" w:rsidP="00FF5E8E">
      <w:pPr>
        <w:rPr>
          <w:sz w:val="22"/>
          <w:szCs w:val="22"/>
        </w:rPr>
      </w:pPr>
    </w:p>
    <w:p w14:paraId="71FEEBA7" w14:textId="77777777" w:rsidR="009D6F4B" w:rsidRPr="00113FF7" w:rsidRDefault="009D6F4B" w:rsidP="00FF5E8E"/>
    <w:p w14:paraId="5BA354DC" w14:textId="77777777" w:rsidR="00453C50" w:rsidRPr="00113FF7" w:rsidRDefault="00453C50" w:rsidP="00FF5E8E"/>
    <w:p w14:paraId="23FB6B0B"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7F4646C8"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461652ED" w14:textId="77777777" w:rsidR="00C162AD" w:rsidRDefault="00C162AD" w:rsidP="00C162AD">
      <w:pPr>
        <w:ind w:firstLine="1"/>
      </w:pPr>
      <w:r w:rsidRPr="00C162AD">
        <w:t xml:space="preserve">Também agradeço à minha </w:t>
      </w:r>
      <w:r>
        <w:t>namorada</w:t>
      </w:r>
      <w:r w:rsidRPr="00C162AD">
        <w:t xml:space="preserve"> </w:t>
      </w:r>
      <w:r>
        <w:t>Ana Cláudia Narumi Kameda</w:t>
      </w:r>
      <w:r w:rsidRPr="00C162AD">
        <w:t xml:space="preserve"> e aos </w:t>
      </w:r>
      <w:r w:rsidR="00431207">
        <w:t xml:space="preserve">meus </w:t>
      </w:r>
      <w:r w:rsidRPr="00C162AD">
        <w:t>familiares, que me apoiaram na elaboração deste projeto. Gostaria de exprimir os mais sinceros agradecimentos e aqui reconhecer a sua importante contribuição.</w:t>
      </w:r>
    </w:p>
    <w:p w14:paraId="61783A11"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r>
        <w:t>Edizon Basseto Júnior</w:t>
      </w:r>
      <w:r w:rsidRPr="00C162AD">
        <w:t xml:space="preserve"> pela disponibilidade e força de vontade de orientar, sendo os educadores da ETEP Faculdades os que sempre me incentivaram.</w:t>
      </w:r>
    </w:p>
    <w:p w14:paraId="5C589490"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4D4831DA" w14:textId="77777777" w:rsidR="00AA1F06" w:rsidRPr="00113FF7" w:rsidRDefault="00AA1F06" w:rsidP="00FF5E8E"/>
    <w:p w14:paraId="65AD545B" w14:textId="77777777" w:rsidR="00AA1F06" w:rsidRPr="00113FF7" w:rsidRDefault="00AA1F06" w:rsidP="00FF5E8E"/>
    <w:p w14:paraId="458A10EF" w14:textId="77777777" w:rsidR="00AA1F06" w:rsidRPr="00113FF7" w:rsidRDefault="00AA1F06" w:rsidP="00FF5E8E"/>
    <w:p w14:paraId="5CB86D8D" w14:textId="77777777" w:rsidR="00AA1F06" w:rsidRPr="00113FF7" w:rsidRDefault="00AA1F06" w:rsidP="00FF5E8E"/>
    <w:p w14:paraId="2A4F9410" w14:textId="77777777" w:rsidR="00AA1F06" w:rsidRPr="00113FF7" w:rsidRDefault="00AA1F06" w:rsidP="00FF5E8E"/>
    <w:p w14:paraId="49EFFB7C" w14:textId="77777777" w:rsidR="00AA1F06" w:rsidRPr="00113FF7" w:rsidRDefault="00AA1F06" w:rsidP="00FF5E8E"/>
    <w:p w14:paraId="168F9D70" w14:textId="77777777" w:rsidR="00AA1F06" w:rsidRPr="00113FF7" w:rsidRDefault="00AA1F06" w:rsidP="00FF5E8E"/>
    <w:p w14:paraId="1E979FEA" w14:textId="77777777" w:rsidR="00AA1F06" w:rsidRPr="00113FF7" w:rsidRDefault="00AA1F06" w:rsidP="00FF5E8E"/>
    <w:p w14:paraId="39DE9FC3" w14:textId="77777777" w:rsidR="00AA1F06" w:rsidRPr="00113FF7" w:rsidRDefault="00AA1F06" w:rsidP="00FF5E8E"/>
    <w:p w14:paraId="2CA3C7D2" w14:textId="77777777" w:rsidR="00AA1F06" w:rsidRPr="00113FF7" w:rsidRDefault="00AA1F06" w:rsidP="00FF5E8E"/>
    <w:p w14:paraId="22357DCF" w14:textId="77777777" w:rsidR="00AA1F06" w:rsidRPr="00113FF7" w:rsidRDefault="00AA1F06" w:rsidP="00FF5E8E"/>
    <w:p w14:paraId="792842B7"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1894627D" w14:textId="77777777"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 xml:space="preserve">Nos últimos anos </w:t>
      </w:r>
      <w:r w:rsidR="00A6565C">
        <w:t xml:space="preserve">com a crescente demanda tecnológica o hardware deixou de ser alvo exclusivo de pesquisas e aprimoramento, sendo a interação homem máquina o mais valioso item de um produto. Isso é fácil de verificar no mercado com a crescente revolução dos dispositivos portáteis e seus sistemas operacionais. Com isso </w:t>
      </w:r>
      <w:r>
        <w:t>a importância do mercado de desenvolvimento de software vem aumentando</w:t>
      </w:r>
      <w:r w:rsidR="00B11937">
        <w:t xml:space="preserve"> </w:t>
      </w:r>
      <w:r w:rsidR="00A6565C">
        <w:t>assim como</w:t>
      </w:r>
      <w:r w:rsidR="00B11937">
        <w:t xml:space="preserve"> </w:t>
      </w:r>
      <w:r w:rsidR="00A6565C">
        <w:t xml:space="preserve">a </w:t>
      </w:r>
      <w:r w:rsidR="00B11937">
        <w:t xml:space="preserve">concorrência entre as empresas que desenvolvem </w:t>
      </w:r>
      <w:r w:rsidR="00C7175B">
        <w:t>os sistemas e aplicativos.</w:t>
      </w:r>
      <w:r w:rsidR="00A6565C">
        <w:t>. Essas</w:t>
      </w:r>
      <w:r w:rsidR="00B11937">
        <w:t xml:space="preserve">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r w:rsidR="00A56AEA" w:rsidRPr="00A56AEA">
        <w:rPr>
          <w:i/>
        </w:rPr>
        <w:t>Lean</w:t>
      </w:r>
      <w:r w:rsidR="00A56AEA">
        <w:t xml:space="preserve"> e práticas de </w:t>
      </w:r>
      <w:r w:rsidR="00A56AEA" w:rsidRPr="00A56AEA">
        <w:rPr>
          <w:i/>
        </w:rPr>
        <w:t>Extreme Programming</w:t>
      </w:r>
      <w:r w:rsidR="00A56AEA">
        <w:t xml:space="preserve"> como o </w:t>
      </w:r>
      <w:r w:rsidR="00A56AEA" w:rsidRPr="00A56AEA">
        <w:rPr>
          <w:i/>
        </w:rPr>
        <w:t>Test Driven Development</w:t>
      </w:r>
      <w:r w:rsidR="00A56AEA">
        <w:t>.</w:t>
      </w:r>
    </w:p>
    <w:p w14:paraId="0F932091" w14:textId="77777777" w:rsidR="00AA6EC8" w:rsidRDefault="00AA6EC8" w:rsidP="00F73F90">
      <w:pPr>
        <w:ind w:firstLine="0"/>
      </w:pPr>
    </w:p>
    <w:p w14:paraId="1A551546" w14:textId="77777777" w:rsidR="00F73F90" w:rsidRPr="00044CE7" w:rsidRDefault="00F73F90" w:rsidP="00F73F90">
      <w:pPr>
        <w:ind w:firstLine="0"/>
        <w:rPr>
          <w:i/>
          <w:lang w:val="en-US"/>
        </w:rPr>
      </w:pPr>
      <w:r w:rsidRPr="00044CE7">
        <w:rPr>
          <w:b/>
          <w:i/>
          <w:lang w:val="en-US"/>
        </w:rPr>
        <w:t>Palavras Chave:</w:t>
      </w:r>
      <w:r w:rsidRPr="00044CE7">
        <w:rPr>
          <w:i/>
          <w:lang w:val="en-US"/>
        </w:rPr>
        <w:t xml:space="preserve"> </w:t>
      </w:r>
      <w:r w:rsidR="00DE2895" w:rsidRPr="00044CE7">
        <w:rPr>
          <w:i/>
          <w:lang w:val="en-US"/>
        </w:rPr>
        <w:t>Lean</w:t>
      </w:r>
      <w:r w:rsidR="00632BD9" w:rsidRPr="00044CE7">
        <w:rPr>
          <w:i/>
          <w:lang w:val="en-US"/>
        </w:rPr>
        <w:t xml:space="preserve"> Thinking</w:t>
      </w:r>
      <w:r w:rsidR="00DE2895" w:rsidRPr="00044CE7">
        <w:rPr>
          <w:i/>
          <w:lang w:val="en-US"/>
        </w:rPr>
        <w:t>;</w:t>
      </w:r>
      <w:r w:rsidR="00632BD9" w:rsidRPr="00044CE7">
        <w:rPr>
          <w:i/>
          <w:lang w:val="en-US"/>
        </w:rPr>
        <w:t xml:space="preserve"> Extreme Programming; Test Driven Development;</w:t>
      </w:r>
    </w:p>
    <w:p w14:paraId="4D1DD38E" w14:textId="77777777" w:rsidR="00F73F90" w:rsidRPr="00044CE7" w:rsidRDefault="00F73F90" w:rsidP="00F73F90">
      <w:pPr>
        <w:ind w:firstLine="0"/>
        <w:rPr>
          <w:lang w:val="en-US"/>
        </w:rPr>
      </w:pPr>
    </w:p>
    <w:p w14:paraId="0C49C01D" w14:textId="77777777" w:rsidR="00F73F90" w:rsidRPr="00044CE7" w:rsidRDefault="00F73F90" w:rsidP="00F73F90">
      <w:pPr>
        <w:ind w:firstLine="0"/>
        <w:rPr>
          <w:lang w:val="en-US"/>
        </w:rPr>
      </w:pPr>
    </w:p>
    <w:p w14:paraId="045BBDA1"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4E867997"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17F3873A" w14:textId="77777777" w:rsidR="00D719BF" w:rsidRPr="00113FF7" w:rsidRDefault="00D719BF" w:rsidP="00425DA1">
      <w:pPr>
        <w:jc w:val="right"/>
        <w:outlineLvl w:val="0"/>
        <w:rPr>
          <w:b/>
          <w:u w:val="single"/>
        </w:rPr>
      </w:pPr>
    </w:p>
    <w:p w14:paraId="749768BA" w14:textId="77777777" w:rsidR="00804096" w:rsidRPr="00044CE7" w:rsidRDefault="002E1822">
      <w:pPr>
        <w:pStyle w:val="TOC1"/>
        <w:rPr>
          <w:rFonts w:asciiTheme="minorHAnsi" w:eastAsiaTheme="minorEastAsia" w:hAnsiTheme="minorHAnsi" w:cstheme="minorBidi"/>
          <w:b w:val="0"/>
          <w:lang w:eastAsia="ja-JP"/>
        </w:rPr>
      </w:pPr>
      <w:r>
        <w:fldChar w:fldCharType="begin"/>
      </w:r>
      <w:r w:rsidR="00EC185D">
        <w:instrText xml:space="preserve"> TOC \o "2-2" \t "Heading 1,1,Heading 3,2,APENDICE,1,Title,1,PRE-TEXTO1,1,ANEXO,1,Indice,1,CONTRACAPA,1" </w:instrText>
      </w:r>
      <w:r>
        <w:fldChar w:fldCharType="separate"/>
      </w:r>
      <w:r w:rsidR="00804096">
        <w:t>LISTA DE FIGURAS</w:t>
      </w:r>
      <w:r w:rsidR="00804096">
        <w:tab/>
      </w:r>
      <w:r>
        <w:fldChar w:fldCharType="begin"/>
      </w:r>
      <w:r w:rsidR="00804096">
        <w:instrText xml:space="preserve"> PAGEREF _Toc181378794 \h </w:instrText>
      </w:r>
      <w:r>
        <w:fldChar w:fldCharType="separate"/>
      </w:r>
      <w:r w:rsidR="00804096">
        <w:t>8</w:t>
      </w:r>
      <w:r>
        <w:fldChar w:fldCharType="end"/>
      </w:r>
    </w:p>
    <w:p w14:paraId="6F998B4C" w14:textId="77777777" w:rsidR="00804096" w:rsidRPr="00044CE7" w:rsidRDefault="00804096">
      <w:pPr>
        <w:pStyle w:val="TOC1"/>
        <w:rPr>
          <w:rFonts w:asciiTheme="minorHAnsi" w:eastAsiaTheme="minorEastAsia" w:hAnsiTheme="minorHAnsi" w:cstheme="minorBidi"/>
          <w:b w:val="0"/>
          <w:lang w:eastAsia="ja-JP"/>
        </w:rPr>
      </w:pPr>
      <w:r>
        <w:t>LISTA DE SÍMBOLOS</w:t>
      </w:r>
      <w:r>
        <w:tab/>
      </w:r>
      <w:r w:rsidR="002E1822">
        <w:fldChar w:fldCharType="begin"/>
      </w:r>
      <w:r>
        <w:instrText xml:space="preserve"> PAGEREF _Toc181378795 \h </w:instrText>
      </w:r>
      <w:r w:rsidR="002E1822">
        <w:fldChar w:fldCharType="separate"/>
      </w:r>
      <w:r>
        <w:t>9</w:t>
      </w:r>
      <w:r w:rsidR="002E1822">
        <w:fldChar w:fldCharType="end"/>
      </w:r>
    </w:p>
    <w:p w14:paraId="7081D9D1" w14:textId="77777777" w:rsidR="00804096" w:rsidRPr="00044CE7" w:rsidRDefault="00804096">
      <w:pPr>
        <w:pStyle w:val="TOC1"/>
        <w:tabs>
          <w:tab w:val="clear" w:pos="373"/>
          <w:tab w:val="left" w:pos="360"/>
        </w:tabs>
        <w:rPr>
          <w:rFonts w:asciiTheme="minorHAnsi" w:eastAsiaTheme="minorEastAsia" w:hAnsiTheme="minorHAnsi" w:cstheme="minorBidi"/>
          <w:b w:val="0"/>
          <w:lang w:eastAsia="ja-JP"/>
        </w:rPr>
      </w:pPr>
      <w:r>
        <w:t>1</w:t>
      </w:r>
      <w:r w:rsidRPr="00044CE7">
        <w:rPr>
          <w:rFonts w:asciiTheme="minorHAnsi" w:eastAsiaTheme="minorEastAsia" w:hAnsiTheme="minorHAnsi" w:cstheme="minorBidi"/>
          <w:b w:val="0"/>
          <w:lang w:eastAsia="ja-JP"/>
        </w:rPr>
        <w:tab/>
      </w:r>
      <w:r>
        <w:t>INTRODUÇÃO</w:t>
      </w:r>
      <w:r>
        <w:tab/>
      </w:r>
      <w:r w:rsidR="002E1822">
        <w:fldChar w:fldCharType="begin"/>
      </w:r>
      <w:r>
        <w:instrText xml:space="preserve"> PAGEREF _Toc181378796 \h </w:instrText>
      </w:r>
      <w:r w:rsidR="002E1822">
        <w:fldChar w:fldCharType="separate"/>
      </w:r>
      <w:r>
        <w:t>10</w:t>
      </w:r>
      <w:r w:rsidR="002E1822">
        <w:fldChar w:fldCharType="end"/>
      </w:r>
    </w:p>
    <w:p w14:paraId="408E26D4" w14:textId="77777777" w:rsidR="00804096" w:rsidRPr="00044CE7" w:rsidRDefault="00804096">
      <w:pPr>
        <w:pStyle w:val="TOC2"/>
        <w:tabs>
          <w:tab w:val="left" w:pos="540"/>
        </w:tabs>
        <w:rPr>
          <w:rFonts w:asciiTheme="minorHAnsi" w:eastAsiaTheme="minorEastAsia" w:hAnsiTheme="minorHAnsi" w:cstheme="minorBidi"/>
          <w:lang w:eastAsia="ja-JP"/>
        </w:rPr>
      </w:pPr>
      <w:r>
        <w:t>1.1</w:t>
      </w:r>
      <w:r w:rsidRPr="00044CE7">
        <w:rPr>
          <w:rFonts w:asciiTheme="minorHAnsi" w:eastAsiaTheme="minorEastAsia" w:hAnsiTheme="minorHAnsi" w:cstheme="minorBidi"/>
          <w:lang w:eastAsia="ja-JP"/>
        </w:rPr>
        <w:tab/>
      </w:r>
      <w:r>
        <w:t>ESTUDO DE CASO</w:t>
      </w:r>
      <w:r>
        <w:tab/>
      </w:r>
      <w:r w:rsidR="002E1822">
        <w:fldChar w:fldCharType="begin"/>
      </w:r>
      <w:r>
        <w:instrText xml:space="preserve"> PAGEREF _Toc181378797 \h </w:instrText>
      </w:r>
      <w:r w:rsidR="002E1822">
        <w:fldChar w:fldCharType="separate"/>
      </w:r>
      <w:r>
        <w:t>11</w:t>
      </w:r>
      <w:r w:rsidR="002E1822">
        <w:fldChar w:fldCharType="end"/>
      </w:r>
    </w:p>
    <w:p w14:paraId="28746F41" w14:textId="77777777" w:rsidR="00804096" w:rsidRPr="00044CE7" w:rsidRDefault="00804096">
      <w:pPr>
        <w:pStyle w:val="TOC2"/>
        <w:tabs>
          <w:tab w:val="left" w:pos="540"/>
        </w:tabs>
        <w:rPr>
          <w:rFonts w:asciiTheme="minorHAnsi" w:eastAsiaTheme="minorEastAsia" w:hAnsiTheme="minorHAnsi" w:cstheme="minorBidi"/>
          <w:lang w:eastAsia="ja-JP"/>
        </w:rPr>
      </w:pPr>
      <w:r>
        <w:t>1.2</w:t>
      </w:r>
      <w:r w:rsidRPr="00044CE7">
        <w:rPr>
          <w:rFonts w:asciiTheme="minorHAnsi" w:eastAsiaTheme="minorEastAsia" w:hAnsiTheme="minorHAnsi" w:cstheme="minorBidi"/>
          <w:lang w:eastAsia="ja-JP"/>
        </w:rPr>
        <w:tab/>
      </w:r>
      <w:r>
        <w:t>OBJETIVO DO TRABALHO</w:t>
      </w:r>
      <w:r>
        <w:tab/>
      </w:r>
      <w:r w:rsidR="002E1822">
        <w:fldChar w:fldCharType="begin"/>
      </w:r>
      <w:r>
        <w:instrText xml:space="preserve"> PAGEREF _Toc181378798 \h </w:instrText>
      </w:r>
      <w:r w:rsidR="002E1822">
        <w:fldChar w:fldCharType="separate"/>
      </w:r>
      <w:r>
        <w:t>12</w:t>
      </w:r>
      <w:r w:rsidR="002E1822">
        <w:fldChar w:fldCharType="end"/>
      </w:r>
    </w:p>
    <w:p w14:paraId="15DCDB18" w14:textId="77777777" w:rsidR="00804096" w:rsidRPr="00044CE7" w:rsidRDefault="00804096">
      <w:pPr>
        <w:pStyle w:val="TOC2"/>
        <w:tabs>
          <w:tab w:val="left" w:pos="540"/>
        </w:tabs>
        <w:rPr>
          <w:rFonts w:asciiTheme="minorHAnsi" w:eastAsiaTheme="minorEastAsia" w:hAnsiTheme="minorHAnsi" w:cstheme="minorBidi"/>
          <w:lang w:eastAsia="ja-JP"/>
        </w:rPr>
      </w:pPr>
      <w:r>
        <w:t>1.3</w:t>
      </w:r>
      <w:r w:rsidRPr="00044CE7">
        <w:rPr>
          <w:rFonts w:asciiTheme="minorHAnsi" w:eastAsiaTheme="minorEastAsia" w:hAnsiTheme="minorHAnsi" w:cstheme="minorBidi"/>
          <w:lang w:eastAsia="ja-JP"/>
        </w:rPr>
        <w:tab/>
      </w:r>
      <w:r>
        <w:t>JUSTIFICATIVA</w:t>
      </w:r>
      <w:r>
        <w:tab/>
      </w:r>
      <w:r w:rsidR="002E1822">
        <w:fldChar w:fldCharType="begin"/>
      </w:r>
      <w:r>
        <w:instrText xml:space="preserve"> PAGEREF _Toc181378799 \h </w:instrText>
      </w:r>
      <w:r w:rsidR="002E1822">
        <w:fldChar w:fldCharType="separate"/>
      </w:r>
      <w:r>
        <w:t>12</w:t>
      </w:r>
      <w:r w:rsidR="002E1822">
        <w:fldChar w:fldCharType="end"/>
      </w:r>
    </w:p>
    <w:p w14:paraId="54CDF053" w14:textId="77777777" w:rsidR="00804096" w:rsidRPr="00044CE7" w:rsidRDefault="00804096">
      <w:pPr>
        <w:pStyle w:val="TOC1"/>
        <w:tabs>
          <w:tab w:val="clear" w:pos="373"/>
          <w:tab w:val="left" w:pos="360"/>
        </w:tabs>
        <w:rPr>
          <w:rFonts w:asciiTheme="minorHAnsi" w:eastAsiaTheme="minorEastAsia" w:hAnsiTheme="minorHAnsi" w:cstheme="minorBidi"/>
          <w:b w:val="0"/>
          <w:lang w:eastAsia="ja-JP"/>
        </w:rPr>
      </w:pPr>
      <w:r>
        <w:t>2</w:t>
      </w:r>
      <w:r w:rsidRPr="00044CE7">
        <w:rPr>
          <w:rFonts w:asciiTheme="minorHAnsi" w:eastAsiaTheme="minorEastAsia" w:hAnsiTheme="minorHAnsi" w:cstheme="minorBidi"/>
          <w:b w:val="0"/>
          <w:lang w:eastAsia="ja-JP"/>
        </w:rPr>
        <w:tab/>
      </w:r>
      <w:r>
        <w:t>FUNDAMENTAÇÃO TEÓRICA</w:t>
      </w:r>
      <w:r>
        <w:tab/>
      </w:r>
      <w:r w:rsidR="002E1822">
        <w:fldChar w:fldCharType="begin"/>
      </w:r>
      <w:r>
        <w:instrText xml:space="preserve"> PAGEREF _Toc181378800 \h </w:instrText>
      </w:r>
      <w:r w:rsidR="002E1822">
        <w:fldChar w:fldCharType="separate"/>
      </w:r>
      <w:r>
        <w:t>13</w:t>
      </w:r>
      <w:r w:rsidR="002E1822">
        <w:fldChar w:fldCharType="end"/>
      </w:r>
    </w:p>
    <w:p w14:paraId="7B897A5D" w14:textId="77777777" w:rsidR="00804096" w:rsidRPr="00044CE7" w:rsidRDefault="00804096">
      <w:pPr>
        <w:pStyle w:val="TOC2"/>
        <w:tabs>
          <w:tab w:val="left" w:pos="540"/>
        </w:tabs>
        <w:rPr>
          <w:rFonts w:asciiTheme="minorHAnsi" w:eastAsiaTheme="minorEastAsia" w:hAnsiTheme="minorHAnsi" w:cstheme="minorBidi"/>
          <w:lang w:eastAsia="ja-JP"/>
        </w:rPr>
      </w:pPr>
      <w:r>
        <w:t>2.1</w:t>
      </w:r>
      <w:r w:rsidRPr="00044CE7">
        <w:rPr>
          <w:rFonts w:asciiTheme="minorHAnsi" w:eastAsiaTheme="minorEastAsia" w:hAnsiTheme="minorHAnsi" w:cstheme="minorBidi"/>
          <w:lang w:eastAsia="ja-JP"/>
        </w:rPr>
        <w:tab/>
      </w:r>
      <w:r>
        <w:t>TESTES DE SOFTWARE</w:t>
      </w:r>
      <w:r>
        <w:tab/>
      </w:r>
      <w:r w:rsidR="002E1822">
        <w:fldChar w:fldCharType="begin"/>
      </w:r>
      <w:r>
        <w:instrText xml:space="preserve"> PAGEREF _Toc181378801 \h </w:instrText>
      </w:r>
      <w:r w:rsidR="002E1822">
        <w:fldChar w:fldCharType="separate"/>
      </w:r>
      <w:r>
        <w:t>13</w:t>
      </w:r>
      <w:r w:rsidR="002E1822">
        <w:fldChar w:fldCharType="end"/>
      </w:r>
    </w:p>
    <w:p w14:paraId="6428364C" w14:textId="77777777" w:rsidR="00804096" w:rsidRPr="00044CE7" w:rsidRDefault="00804096">
      <w:pPr>
        <w:pStyle w:val="TOC2"/>
        <w:tabs>
          <w:tab w:val="left" w:pos="720"/>
        </w:tabs>
        <w:rPr>
          <w:rFonts w:asciiTheme="minorHAnsi" w:eastAsiaTheme="minorEastAsia" w:hAnsiTheme="minorHAnsi" w:cstheme="minorBidi"/>
          <w:lang w:eastAsia="ja-JP"/>
        </w:rPr>
      </w:pPr>
      <w:r>
        <w:t>2.1.1</w:t>
      </w:r>
      <w:r w:rsidRPr="00044CE7">
        <w:rPr>
          <w:rFonts w:asciiTheme="minorHAnsi" w:eastAsiaTheme="minorEastAsia" w:hAnsiTheme="minorHAnsi" w:cstheme="minorBidi"/>
          <w:lang w:eastAsia="ja-JP"/>
        </w:rPr>
        <w:tab/>
      </w:r>
      <w:r>
        <w:t>TESTES DE UNIDADE</w:t>
      </w:r>
      <w:r>
        <w:tab/>
      </w:r>
      <w:r w:rsidR="002E1822">
        <w:fldChar w:fldCharType="begin"/>
      </w:r>
      <w:r>
        <w:instrText xml:space="preserve"> PAGEREF _Toc181378802 \h </w:instrText>
      </w:r>
      <w:r w:rsidR="002E1822">
        <w:fldChar w:fldCharType="separate"/>
      </w:r>
      <w:r>
        <w:t>14</w:t>
      </w:r>
      <w:r w:rsidR="002E1822">
        <w:fldChar w:fldCharType="end"/>
      </w:r>
    </w:p>
    <w:p w14:paraId="75B7ECD4" w14:textId="77777777" w:rsidR="00804096" w:rsidRPr="00044CE7" w:rsidRDefault="00804096">
      <w:pPr>
        <w:pStyle w:val="TOC2"/>
        <w:tabs>
          <w:tab w:val="left" w:pos="720"/>
        </w:tabs>
        <w:rPr>
          <w:rFonts w:asciiTheme="minorHAnsi" w:eastAsiaTheme="minorEastAsia" w:hAnsiTheme="minorHAnsi" w:cstheme="minorBidi"/>
          <w:lang w:eastAsia="ja-JP"/>
        </w:rPr>
      </w:pPr>
      <w:r>
        <w:t>2.1.2</w:t>
      </w:r>
      <w:r w:rsidRPr="00044CE7">
        <w:rPr>
          <w:rFonts w:asciiTheme="minorHAnsi" w:eastAsiaTheme="minorEastAsia" w:hAnsiTheme="minorHAnsi" w:cstheme="minorBidi"/>
          <w:lang w:eastAsia="ja-JP"/>
        </w:rPr>
        <w:tab/>
      </w:r>
      <w:r>
        <w:t>TESTES DE INTEGRAÇÃO</w:t>
      </w:r>
      <w:r>
        <w:tab/>
      </w:r>
      <w:r w:rsidR="002E1822">
        <w:fldChar w:fldCharType="begin"/>
      </w:r>
      <w:r>
        <w:instrText xml:space="preserve"> PAGEREF _Toc181378803 \h </w:instrText>
      </w:r>
      <w:r w:rsidR="002E1822">
        <w:fldChar w:fldCharType="separate"/>
      </w:r>
      <w:r>
        <w:t>14</w:t>
      </w:r>
      <w:r w:rsidR="002E1822">
        <w:fldChar w:fldCharType="end"/>
      </w:r>
    </w:p>
    <w:p w14:paraId="2C057E72" w14:textId="77777777" w:rsidR="00804096" w:rsidRPr="00044CE7" w:rsidRDefault="00804096">
      <w:pPr>
        <w:pStyle w:val="TOC2"/>
        <w:tabs>
          <w:tab w:val="left" w:pos="540"/>
        </w:tabs>
        <w:rPr>
          <w:rFonts w:asciiTheme="minorHAnsi" w:eastAsiaTheme="minorEastAsia" w:hAnsiTheme="minorHAnsi" w:cstheme="minorBidi"/>
          <w:lang w:eastAsia="ja-JP"/>
        </w:rPr>
      </w:pPr>
      <w:r>
        <w:t>2.2</w:t>
      </w:r>
      <w:r w:rsidRPr="00044CE7">
        <w:rPr>
          <w:rFonts w:asciiTheme="minorHAnsi" w:eastAsiaTheme="minorEastAsia" w:hAnsiTheme="minorHAnsi" w:cstheme="minorBidi"/>
          <w:lang w:eastAsia="ja-JP"/>
        </w:rPr>
        <w:tab/>
      </w:r>
      <w:r>
        <w:t>TESTES AUTOMATIZADOS</w:t>
      </w:r>
      <w:r>
        <w:tab/>
      </w:r>
      <w:r w:rsidR="002E1822">
        <w:fldChar w:fldCharType="begin"/>
      </w:r>
      <w:r>
        <w:instrText xml:space="preserve"> PAGEREF _Toc181378804 \h </w:instrText>
      </w:r>
      <w:r w:rsidR="002E1822">
        <w:fldChar w:fldCharType="separate"/>
      </w:r>
      <w:r>
        <w:t>15</w:t>
      </w:r>
      <w:r w:rsidR="002E1822">
        <w:fldChar w:fldCharType="end"/>
      </w:r>
    </w:p>
    <w:p w14:paraId="69D0B7F3" w14:textId="77777777" w:rsidR="00804096" w:rsidRPr="00044CE7" w:rsidRDefault="00804096">
      <w:pPr>
        <w:pStyle w:val="TOC2"/>
        <w:tabs>
          <w:tab w:val="left" w:pos="540"/>
        </w:tabs>
        <w:rPr>
          <w:rFonts w:asciiTheme="minorHAnsi" w:eastAsiaTheme="minorEastAsia" w:hAnsiTheme="minorHAnsi" w:cstheme="minorBidi"/>
          <w:lang w:eastAsia="ja-JP"/>
        </w:rPr>
      </w:pPr>
      <w:r w:rsidRPr="00044CE7">
        <w:t>2.3</w:t>
      </w:r>
      <w:r w:rsidRPr="00044CE7">
        <w:rPr>
          <w:rFonts w:asciiTheme="minorHAnsi" w:eastAsiaTheme="minorEastAsia" w:hAnsiTheme="minorHAnsi" w:cstheme="minorBidi"/>
          <w:lang w:eastAsia="ja-JP"/>
        </w:rPr>
        <w:tab/>
      </w:r>
      <w:r>
        <w:t>LINGUAGEM DE PROGRAMAÇÃO RUBY</w:t>
      </w:r>
      <w:r>
        <w:tab/>
      </w:r>
      <w:r w:rsidR="002E1822">
        <w:fldChar w:fldCharType="begin"/>
      </w:r>
      <w:r>
        <w:instrText xml:space="preserve"> PAGEREF _Toc181378805 \h </w:instrText>
      </w:r>
      <w:r w:rsidR="002E1822">
        <w:fldChar w:fldCharType="separate"/>
      </w:r>
      <w:r>
        <w:t>16</w:t>
      </w:r>
      <w:r w:rsidR="002E1822">
        <w:fldChar w:fldCharType="end"/>
      </w:r>
    </w:p>
    <w:p w14:paraId="072DCBA2" w14:textId="77777777" w:rsidR="00804096" w:rsidRPr="00044CE7" w:rsidRDefault="00804096">
      <w:pPr>
        <w:pStyle w:val="TOC2"/>
        <w:tabs>
          <w:tab w:val="left" w:pos="540"/>
        </w:tabs>
        <w:rPr>
          <w:rFonts w:asciiTheme="minorHAnsi" w:eastAsiaTheme="minorEastAsia" w:hAnsiTheme="minorHAnsi" w:cstheme="minorBidi"/>
          <w:lang w:eastAsia="ja-JP"/>
        </w:rPr>
      </w:pPr>
      <w:r>
        <w:t>2.4</w:t>
      </w:r>
      <w:r w:rsidRPr="00044CE7">
        <w:rPr>
          <w:rFonts w:asciiTheme="minorHAnsi" w:eastAsiaTheme="minorEastAsia" w:hAnsiTheme="minorHAnsi" w:cstheme="minorBidi"/>
          <w:lang w:eastAsia="ja-JP"/>
        </w:rPr>
        <w:tab/>
      </w:r>
      <w:r>
        <w:t>PADRÃO ARQUITETURAL MVC</w:t>
      </w:r>
      <w:r>
        <w:tab/>
      </w:r>
      <w:r w:rsidR="002E1822">
        <w:fldChar w:fldCharType="begin"/>
      </w:r>
      <w:r>
        <w:instrText xml:space="preserve"> PAGEREF _Toc181378806 \h </w:instrText>
      </w:r>
      <w:r w:rsidR="002E1822">
        <w:fldChar w:fldCharType="separate"/>
      </w:r>
      <w:r>
        <w:t>17</w:t>
      </w:r>
      <w:r w:rsidR="002E1822">
        <w:fldChar w:fldCharType="end"/>
      </w:r>
    </w:p>
    <w:p w14:paraId="02E9BDFA" w14:textId="77777777" w:rsidR="00804096" w:rsidRPr="00044CE7" w:rsidRDefault="00804096">
      <w:pPr>
        <w:pStyle w:val="TOC2"/>
        <w:tabs>
          <w:tab w:val="left" w:pos="540"/>
        </w:tabs>
        <w:rPr>
          <w:rFonts w:asciiTheme="minorHAnsi" w:eastAsiaTheme="minorEastAsia" w:hAnsiTheme="minorHAnsi" w:cstheme="minorBidi"/>
          <w:lang w:eastAsia="ja-JP"/>
        </w:rPr>
      </w:pPr>
      <w:r>
        <w:t>2.5</w:t>
      </w:r>
      <w:r w:rsidRPr="00044CE7">
        <w:rPr>
          <w:rFonts w:asciiTheme="minorHAnsi" w:eastAsiaTheme="minorEastAsia" w:hAnsiTheme="minorHAnsi" w:cstheme="minorBidi"/>
          <w:lang w:eastAsia="ja-JP"/>
        </w:rPr>
        <w:tab/>
      </w:r>
      <w:r>
        <w:t>FRAMEWORK DE DESENVOLVIMENTO RAILS</w:t>
      </w:r>
      <w:r>
        <w:tab/>
      </w:r>
      <w:r w:rsidR="002E1822">
        <w:fldChar w:fldCharType="begin"/>
      </w:r>
      <w:r>
        <w:instrText xml:space="preserve"> PAGEREF _Toc181378807 \h </w:instrText>
      </w:r>
      <w:r w:rsidR="002E1822">
        <w:fldChar w:fldCharType="separate"/>
      </w:r>
      <w:r>
        <w:t>17</w:t>
      </w:r>
      <w:r w:rsidR="002E1822">
        <w:fldChar w:fldCharType="end"/>
      </w:r>
    </w:p>
    <w:p w14:paraId="5C29D52B" w14:textId="77777777" w:rsidR="00804096" w:rsidRPr="00044CE7" w:rsidRDefault="00804096">
      <w:pPr>
        <w:pStyle w:val="TOC2"/>
        <w:tabs>
          <w:tab w:val="left" w:pos="540"/>
        </w:tabs>
        <w:rPr>
          <w:rFonts w:asciiTheme="minorHAnsi" w:eastAsiaTheme="minorEastAsia" w:hAnsiTheme="minorHAnsi" w:cstheme="minorBidi"/>
          <w:lang w:eastAsia="ja-JP"/>
        </w:rPr>
      </w:pPr>
      <w:r>
        <w:t>2.6</w:t>
      </w:r>
      <w:r w:rsidRPr="00044CE7">
        <w:rPr>
          <w:rFonts w:asciiTheme="minorHAnsi" w:eastAsiaTheme="minorEastAsia" w:hAnsiTheme="minorHAnsi" w:cstheme="minorBidi"/>
          <w:lang w:eastAsia="ja-JP"/>
        </w:rPr>
        <w:tab/>
      </w:r>
      <w:r>
        <w:t>DESENVOLVIMENTO PARA DISPOSITIVOS MÓVEIS</w:t>
      </w:r>
      <w:r>
        <w:tab/>
      </w:r>
      <w:r w:rsidR="002E1822">
        <w:fldChar w:fldCharType="begin"/>
      </w:r>
      <w:r>
        <w:instrText xml:space="preserve"> PAGEREF _Toc181378808 \h </w:instrText>
      </w:r>
      <w:r w:rsidR="002E1822">
        <w:fldChar w:fldCharType="separate"/>
      </w:r>
      <w:r>
        <w:t>19</w:t>
      </w:r>
      <w:r w:rsidR="002E1822">
        <w:fldChar w:fldCharType="end"/>
      </w:r>
    </w:p>
    <w:p w14:paraId="4BE3B90D" w14:textId="77777777" w:rsidR="00804096" w:rsidRPr="00044CE7" w:rsidRDefault="00804096">
      <w:pPr>
        <w:pStyle w:val="TOC2"/>
        <w:tabs>
          <w:tab w:val="left" w:pos="720"/>
        </w:tabs>
        <w:rPr>
          <w:rFonts w:asciiTheme="minorHAnsi" w:eastAsiaTheme="minorEastAsia" w:hAnsiTheme="minorHAnsi" w:cstheme="minorBidi"/>
          <w:lang w:eastAsia="ja-JP"/>
        </w:rPr>
      </w:pPr>
      <w:r>
        <w:t>2.6.1</w:t>
      </w:r>
      <w:r w:rsidRPr="00044CE7">
        <w:rPr>
          <w:rFonts w:asciiTheme="minorHAnsi" w:eastAsiaTheme="minorEastAsia" w:hAnsiTheme="minorHAnsi" w:cstheme="minorBidi"/>
          <w:lang w:eastAsia="ja-JP"/>
        </w:rPr>
        <w:tab/>
      </w:r>
      <w:r>
        <w:t>JAVA MICRO EDITION (J2ME)</w:t>
      </w:r>
      <w:r>
        <w:tab/>
      </w:r>
      <w:r w:rsidR="002E1822">
        <w:fldChar w:fldCharType="begin"/>
      </w:r>
      <w:r>
        <w:instrText xml:space="preserve"> PAGEREF _Toc181378809 \h </w:instrText>
      </w:r>
      <w:r w:rsidR="002E1822">
        <w:fldChar w:fldCharType="separate"/>
      </w:r>
      <w:r>
        <w:t>19</w:t>
      </w:r>
      <w:r w:rsidR="002E1822">
        <w:fldChar w:fldCharType="end"/>
      </w:r>
    </w:p>
    <w:p w14:paraId="7A3EFDD0" w14:textId="77777777" w:rsidR="00804096" w:rsidRPr="00044CE7" w:rsidRDefault="00804096">
      <w:pPr>
        <w:pStyle w:val="TOC2"/>
        <w:tabs>
          <w:tab w:val="left" w:pos="720"/>
        </w:tabs>
        <w:rPr>
          <w:rFonts w:asciiTheme="minorHAnsi" w:eastAsiaTheme="minorEastAsia" w:hAnsiTheme="minorHAnsi" w:cstheme="minorBidi"/>
          <w:lang w:eastAsia="ja-JP"/>
        </w:rPr>
      </w:pPr>
      <w:r>
        <w:t>2.6.2</w:t>
      </w:r>
      <w:r w:rsidRPr="00044CE7">
        <w:rPr>
          <w:rFonts w:asciiTheme="minorHAnsi" w:eastAsiaTheme="minorEastAsia" w:hAnsiTheme="minorHAnsi" w:cstheme="minorBidi"/>
          <w:lang w:eastAsia="ja-JP"/>
        </w:rPr>
        <w:tab/>
      </w:r>
      <w:r>
        <w:t>IPHONE</w:t>
      </w:r>
      <w:r>
        <w:tab/>
      </w:r>
      <w:r w:rsidR="002E1822">
        <w:fldChar w:fldCharType="begin"/>
      </w:r>
      <w:r>
        <w:instrText xml:space="preserve"> PAGEREF _Toc181378810 \h </w:instrText>
      </w:r>
      <w:r w:rsidR="002E1822">
        <w:fldChar w:fldCharType="separate"/>
      </w:r>
      <w:r>
        <w:t>20</w:t>
      </w:r>
      <w:r w:rsidR="002E1822">
        <w:fldChar w:fldCharType="end"/>
      </w:r>
    </w:p>
    <w:p w14:paraId="5D9C0973" w14:textId="77777777" w:rsidR="00804096" w:rsidRPr="00044CE7" w:rsidRDefault="00804096">
      <w:pPr>
        <w:pStyle w:val="TOC2"/>
        <w:tabs>
          <w:tab w:val="left" w:pos="720"/>
        </w:tabs>
        <w:rPr>
          <w:rFonts w:asciiTheme="minorHAnsi" w:eastAsiaTheme="minorEastAsia" w:hAnsiTheme="minorHAnsi" w:cstheme="minorBidi"/>
          <w:lang w:eastAsia="ja-JP"/>
        </w:rPr>
      </w:pPr>
      <w:r>
        <w:t>2.6.3</w:t>
      </w:r>
      <w:r w:rsidRPr="00044CE7">
        <w:rPr>
          <w:rFonts w:asciiTheme="minorHAnsi" w:eastAsiaTheme="minorEastAsia" w:hAnsiTheme="minorHAnsi" w:cstheme="minorBidi"/>
          <w:lang w:eastAsia="ja-JP"/>
        </w:rPr>
        <w:tab/>
      </w:r>
      <w:r>
        <w:t>ANDROID</w:t>
      </w:r>
      <w:r>
        <w:tab/>
      </w:r>
      <w:r w:rsidR="002E1822">
        <w:fldChar w:fldCharType="begin"/>
      </w:r>
      <w:r>
        <w:instrText xml:space="preserve"> PAGEREF _Toc181378811 \h </w:instrText>
      </w:r>
      <w:r w:rsidR="002E1822">
        <w:fldChar w:fldCharType="separate"/>
      </w:r>
      <w:r>
        <w:t>20</w:t>
      </w:r>
      <w:r w:rsidR="002E1822">
        <w:fldChar w:fldCharType="end"/>
      </w:r>
    </w:p>
    <w:p w14:paraId="46236867" w14:textId="77777777" w:rsidR="00804096" w:rsidRPr="00044CE7" w:rsidRDefault="00804096">
      <w:pPr>
        <w:pStyle w:val="TOC2"/>
        <w:tabs>
          <w:tab w:val="left" w:pos="540"/>
        </w:tabs>
        <w:rPr>
          <w:rFonts w:asciiTheme="minorHAnsi" w:eastAsiaTheme="minorEastAsia" w:hAnsiTheme="minorHAnsi" w:cstheme="minorBidi"/>
          <w:lang w:eastAsia="ja-JP"/>
        </w:rPr>
      </w:pPr>
      <w:r>
        <w:t>2.7</w:t>
      </w:r>
      <w:r w:rsidRPr="00044CE7">
        <w:rPr>
          <w:rFonts w:asciiTheme="minorHAnsi" w:eastAsiaTheme="minorEastAsia" w:hAnsiTheme="minorHAnsi" w:cstheme="minorBidi"/>
          <w:lang w:eastAsia="ja-JP"/>
        </w:rPr>
        <w:tab/>
      </w:r>
      <w:r>
        <w:t>METODOLOGIAS DE DESENVOLVIMENTO DE SOFTWARE</w:t>
      </w:r>
      <w:r>
        <w:tab/>
      </w:r>
      <w:r w:rsidR="002E1822">
        <w:fldChar w:fldCharType="begin"/>
      </w:r>
      <w:r>
        <w:instrText xml:space="preserve"> PAGEREF _Toc181378812 \h </w:instrText>
      </w:r>
      <w:r w:rsidR="002E1822">
        <w:fldChar w:fldCharType="separate"/>
      </w:r>
      <w:r>
        <w:t>23</w:t>
      </w:r>
      <w:r w:rsidR="002E1822">
        <w:fldChar w:fldCharType="end"/>
      </w:r>
    </w:p>
    <w:p w14:paraId="57691946" w14:textId="77777777" w:rsidR="00804096" w:rsidRDefault="00804096">
      <w:pPr>
        <w:pStyle w:val="TOC2"/>
        <w:tabs>
          <w:tab w:val="left" w:pos="720"/>
        </w:tabs>
        <w:rPr>
          <w:rFonts w:asciiTheme="minorHAnsi" w:eastAsiaTheme="minorEastAsia" w:hAnsiTheme="minorHAnsi" w:cstheme="minorBidi"/>
          <w:lang w:val="en-US" w:eastAsia="ja-JP"/>
        </w:rPr>
      </w:pPr>
      <w:r w:rsidRPr="00044CE7">
        <w:rPr>
          <w:lang w:val="en-US"/>
        </w:rPr>
        <w:t>2.7.1</w:t>
      </w:r>
      <w:r>
        <w:rPr>
          <w:rFonts w:asciiTheme="minorHAnsi" w:eastAsiaTheme="minorEastAsia" w:hAnsiTheme="minorHAnsi" w:cstheme="minorBidi"/>
          <w:lang w:val="en-US" w:eastAsia="ja-JP"/>
        </w:rPr>
        <w:tab/>
      </w:r>
      <w:r w:rsidRPr="00044CE7">
        <w:rPr>
          <w:lang w:val="en-US"/>
        </w:rPr>
        <w:t>CASCATA</w:t>
      </w:r>
      <w:r w:rsidRPr="00044CE7">
        <w:rPr>
          <w:lang w:val="en-US"/>
        </w:rPr>
        <w:tab/>
      </w:r>
      <w:r w:rsidR="002E1822">
        <w:fldChar w:fldCharType="begin"/>
      </w:r>
      <w:r w:rsidRPr="00044CE7">
        <w:rPr>
          <w:lang w:val="en-US"/>
        </w:rPr>
        <w:instrText xml:space="preserve"> PAGEREF _Toc181378813 \h </w:instrText>
      </w:r>
      <w:r w:rsidR="002E1822">
        <w:fldChar w:fldCharType="separate"/>
      </w:r>
      <w:r w:rsidRPr="00044CE7">
        <w:rPr>
          <w:lang w:val="en-US"/>
        </w:rPr>
        <w:t>23</w:t>
      </w:r>
      <w:r w:rsidR="002E1822">
        <w:fldChar w:fldCharType="end"/>
      </w:r>
    </w:p>
    <w:p w14:paraId="75FB74CF" w14:textId="77777777" w:rsidR="00804096" w:rsidRDefault="00804096">
      <w:pPr>
        <w:pStyle w:val="TOC2"/>
        <w:tabs>
          <w:tab w:val="left" w:pos="720"/>
        </w:tabs>
        <w:rPr>
          <w:rFonts w:asciiTheme="minorHAnsi" w:eastAsiaTheme="minorEastAsia" w:hAnsiTheme="minorHAnsi" w:cstheme="minorBidi"/>
          <w:lang w:val="en-US" w:eastAsia="ja-JP"/>
        </w:rPr>
      </w:pPr>
      <w:r w:rsidRPr="00044CE7">
        <w:rPr>
          <w:lang w:val="en-US"/>
        </w:rPr>
        <w:t>2.7.2</w:t>
      </w:r>
      <w:r>
        <w:rPr>
          <w:rFonts w:asciiTheme="minorHAnsi" w:eastAsiaTheme="minorEastAsia" w:hAnsiTheme="minorHAnsi" w:cstheme="minorBidi"/>
          <w:lang w:val="en-US" w:eastAsia="ja-JP"/>
        </w:rPr>
        <w:tab/>
      </w:r>
      <w:r w:rsidRPr="00044CE7">
        <w:rPr>
          <w:lang w:val="en-US"/>
        </w:rPr>
        <w:t>RATIONAL UNIFIED PROCESS (RUP)</w:t>
      </w:r>
      <w:r w:rsidRPr="00044CE7">
        <w:rPr>
          <w:lang w:val="en-US"/>
        </w:rPr>
        <w:tab/>
      </w:r>
      <w:r w:rsidR="002E1822">
        <w:fldChar w:fldCharType="begin"/>
      </w:r>
      <w:r w:rsidRPr="00044CE7">
        <w:rPr>
          <w:lang w:val="en-US"/>
        </w:rPr>
        <w:instrText xml:space="preserve"> PAGEREF _Toc181378814 \h </w:instrText>
      </w:r>
      <w:r w:rsidR="002E1822">
        <w:fldChar w:fldCharType="separate"/>
      </w:r>
      <w:r w:rsidRPr="00044CE7">
        <w:rPr>
          <w:lang w:val="en-US"/>
        </w:rPr>
        <w:t>24</w:t>
      </w:r>
      <w:r w:rsidR="002E1822">
        <w:fldChar w:fldCharType="end"/>
      </w:r>
    </w:p>
    <w:p w14:paraId="4ABD15FF" w14:textId="77777777" w:rsidR="00804096" w:rsidRDefault="00804096">
      <w:pPr>
        <w:pStyle w:val="TOC2"/>
        <w:tabs>
          <w:tab w:val="left" w:pos="720"/>
        </w:tabs>
        <w:rPr>
          <w:rFonts w:asciiTheme="minorHAnsi" w:eastAsiaTheme="minorEastAsia" w:hAnsiTheme="minorHAnsi" w:cstheme="minorBidi"/>
          <w:lang w:val="en-US" w:eastAsia="ja-JP"/>
        </w:rPr>
      </w:pPr>
      <w:r w:rsidRPr="00044CE7">
        <w:rPr>
          <w:lang w:val="en-US"/>
        </w:rPr>
        <w:t>2.7.3</w:t>
      </w:r>
      <w:r>
        <w:rPr>
          <w:rFonts w:asciiTheme="minorHAnsi" w:eastAsiaTheme="minorEastAsia" w:hAnsiTheme="minorHAnsi" w:cstheme="minorBidi"/>
          <w:lang w:val="en-US" w:eastAsia="ja-JP"/>
        </w:rPr>
        <w:tab/>
      </w:r>
      <w:r w:rsidRPr="00044CE7">
        <w:rPr>
          <w:lang w:val="en-US"/>
        </w:rPr>
        <w:t>PROGRAMAÇÃO EXTREMA (XP)</w:t>
      </w:r>
      <w:r w:rsidRPr="00044CE7">
        <w:rPr>
          <w:lang w:val="en-US"/>
        </w:rPr>
        <w:tab/>
      </w:r>
      <w:r w:rsidR="002E1822">
        <w:fldChar w:fldCharType="begin"/>
      </w:r>
      <w:r w:rsidRPr="00044CE7">
        <w:rPr>
          <w:lang w:val="en-US"/>
        </w:rPr>
        <w:instrText xml:space="preserve"> PAGEREF _Toc181378815 \h </w:instrText>
      </w:r>
      <w:r w:rsidR="002E1822">
        <w:fldChar w:fldCharType="separate"/>
      </w:r>
      <w:r w:rsidRPr="00044CE7">
        <w:rPr>
          <w:lang w:val="en-US"/>
        </w:rPr>
        <w:t>25</w:t>
      </w:r>
      <w:r w:rsidR="002E1822">
        <w:fldChar w:fldCharType="end"/>
      </w:r>
    </w:p>
    <w:p w14:paraId="5301A796" w14:textId="77777777" w:rsidR="00804096" w:rsidRDefault="00804096">
      <w:pPr>
        <w:pStyle w:val="TOC2"/>
        <w:tabs>
          <w:tab w:val="left" w:pos="720"/>
        </w:tabs>
        <w:rPr>
          <w:rFonts w:asciiTheme="minorHAnsi" w:eastAsiaTheme="minorEastAsia" w:hAnsiTheme="minorHAnsi" w:cstheme="minorBidi"/>
          <w:lang w:val="en-US" w:eastAsia="ja-JP"/>
        </w:rPr>
      </w:pPr>
      <w:r w:rsidRPr="00044CE7">
        <w:rPr>
          <w:lang w:val="en-US"/>
        </w:rPr>
        <w:t>2.7.4</w:t>
      </w:r>
      <w:r>
        <w:rPr>
          <w:rFonts w:asciiTheme="minorHAnsi" w:eastAsiaTheme="minorEastAsia" w:hAnsiTheme="minorHAnsi" w:cstheme="minorBidi"/>
          <w:lang w:val="en-US" w:eastAsia="ja-JP"/>
        </w:rPr>
        <w:tab/>
      </w:r>
      <w:r w:rsidRPr="00044CE7">
        <w:rPr>
          <w:lang w:val="en-US"/>
        </w:rPr>
        <w:t>LEAN</w:t>
      </w:r>
      <w:r w:rsidRPr="00044CE7">
        <w:rPr>
          <w:lang w:val="en-US"/>
        </w:rPr>
        <w:tab/>
      </w:r>
      <w:r w:rsidR="002E1822">
        <w:fldChar w:fldCharType="begin"/>
      </w:r>
      <w:r w:rsidRPr="00044CE7">
        <w:rPr>
          <w:lang w:val="en-US"/>
        </w:rPr>
        <w:instrText xml:space="preserve"> PAGEREF _Toc181378816 \h </w:instrText>
      </w:r>
      <w:r w:rsidR="002E1822">
        <w:fldChar w:fldCharType="separate"/>
      </w:r>
      <w:r w:rsidRPr="00044CE7">
        <w:rPr>
          <w:lang w:val="en-US"/>
        </w:rPr>
        <w:t>26</w:t>
      </w:r>
      <w:r w:rsidR="002E1822">
        <w:fldChar w:fldCharType="end"/>
      </w:r>
    </w:p>
    <w:p w14:paraId="0186F811" w14:textId="77777777" w:rsidR="00804096" w:rsidRDefault="00804096">
      <w:pPr>
        <w:pStyle w:val="TOC2"/>
        <w:tabs>
          <w:tab w:val="left" w:pos="720"/>
        </w:tabs>
        <w:rPr>
          <w:rFonts w:asciiTheme="minorHAnsi" w:eastAsiaTheme="minorEastAsia" w:hAnsiTheme="minorHAnsi" w:cstheme="minorBidi"/>
          <w:lang w:val="en-US" w:eastAsia="ja-JP"/>
        </w:rPr>
      </w:pPr>
      <w:r w:rsidRPr="00044CE7">
        <w:rPr>
          <w:lang w:val="en-US"/>
        </w:rPr>
        <w:t>2.7.5</w:t>
      </w:r>
      <w:r>
        <w:rPr>
          <w:rFonts w:asciiTheme="minorHAnsi" w:eastAsiaTheme="minorEastAsia" w:hAnsiTheme="minorHAnsi" w:cstheme="minorBidi"/>
          <w:lang w:val="en-US" w:eastAsia="ja-JP"/>
        </w:rPr>
        <w:tab/>
      </w:r>
      <w:r w:rsidRPr="00044CE7">
        <w:rPr>
          <w:lang w:val="en-US"/>
        </w:rPr>
        <w:t>TEST DRIVEN DEVELOPMENT (TDD)</w:t>
      </w:r>
      <w:r w:rsidRPr="00044CE7">
        <w:rPr>
          <w:lang w:val="en-US"/>
        </w:rPr>
        <w:tab/>
      </w:r>
      <w:r w:rsidR="002E1822">
        <w:fldChar w:fldCharType="begin"/>
      </w:r>
      <w:r w:rsidRPr="00044CE7">
        <w:rPr>
          <w:lang w:val="en-US"/>
        </w:rPr>
        <w:instrText xml:space="preserve"> PAGEREF _Toc181378817 \h </w:instrText>
      </w:r>
      <w:r w:rsidR="002E1822">
        <w:fldChar w:fldCharType="separate"/>
      </w:r>
      <w:r w:rsidRPr="00044CE7">
        <w:rPr>
          <w:lang w:val="en-US"/>
        </w:rPr>
        <w:t>28</w:t>
      </w:r>
      <w:r w:rsidR="002E1822">
        <w:fldChar w:fldCharType="end"/>
      </w:r>
    </w:p>
    <w:p w14:paraId="31E75E19" w14:textId="77777777" w:rsidR="00804096" w:rsidRPr="00044CE7" w:rsidRDefault="00804096">
      <w:pPr>
        <w:pStyle w:val="TOC1"/>
        <w:tabs>
          <w:tab w:val="clear" w:pos="373"/>
          <w:tab w:val="left" w:pos="360"/>
        </w:tabs>
        <w:rPr>
          <w:rFonts w:asciiTheme="minorHAnsi" w:eastAsiaTheme="minorEastAsia" w:hAnsiTheme="minorHAnsi" w:cstheme="minorBidi"/>
          <w:b w:val="0"/>
          <w:lang w:eastAsia="ja-JP"/>
        </w:rPr>
      </w:pPr>
      <w:r>
        <w:t>3</w:t>
      </w:r>
      <w:r w:rsidRPr="00044CE7">
        <w:rPr>
          <w:rFonts w:asciiTheme="minorHAnsi" w:eastAsiaTheme="minorEastAsia" w:hAnsiTheme="minorHAnsi" w:cstheme="minorBidi"/>
          <w:b w:val="0"/>
          <w:lang w:eastAsia="ja-JP"/>
        </w:rPr>
        <w:tab/>
      </w:r>
      <w:r>
        <w:t>METODOLOGIA</w:t>
      </w:r>
      <w:r>
        <w:tab/>
      </w:r>
      <w:r w:rsidR="002E1822">
        <w:fldChar w:fldCharType="begin"/>
      </w:r>
      <w:r>
        <w:instrText xml:space="preserve"> PAGEREF _Toc181378818 \h </w:instrText>
      </w:r>
      <w:r w:rsidR="002E1822">
        <w:fldChar w:fldCharType="separate"/>
      </w:r>
      <w:r>
        <w:t>30</w:t>
      </w:r>
      <w:r w:rsidR="002E1822">
        <w:fldChar w:fldCharType="end"/>
      </w:r>
    </w:p>
    <w:p w14:paraId="1411A839" w14:textId="77777777" w:rsidR="00804096" w:rsidRPr="00044CE7" w:rsidRDefault="00804096">
      <w:pPr>
        <w:pStyle w:val="TOC2"/>
        <w:tabs>
          <w:tab w:val="left" w:pos="540"/>
        </w:tabs>
        <w:rPr>
          <w:rFonts w:asciiTheme="minorHAnsi" w:eastAsiaTheme="minorEastAsia" w:hAnsiTheme="minorHAnsi" w:cstheme="minorBidi"/>
          <w:lang w:eastAsia="ja-JP"/>
        </w:rPr>
      </w:pPr>
      <w:r>
        <w:t>3.1</w:t>
      </w:r>
      <w:r w:rsidRPr="00044CE7">
        <w:rPr>
          <w:rFonts w:asciiTheme="minorHAnsi" w:eastAsiaTheme="minorEastAsia" w:hAnsiTheme="minorHAnsi" w:cstheme="minorBidi"/>
          <w:lang w:eastAsia="ja-JP"/>
        </w:rPr>
        <w:tab/>
      </w:r>
      <w:r>
        <w:t>METODOLOGIA UTILIZADA NO DESENVOLVIMENTO</w:t>
      </w:r>
      <w:r>
        <w:tab/>
      </w:r>
      <w:r w:rsidR="002E1822">
        <w:fldChar w:fldCharType="begin"/>
      </w:r>
      <w:r>
        <w:instrText xml:space="preserve"> PAGEREF _Toc181378819 \h </w:instrText>
      </w:r>
      <w:r w:rsidR="002E1822">
        <w:fldChar w:fldCharType="separate"/>
      </w:r>
      <w:r>
        <w:t>31</w:t>
      </w:r>
      <w:r w:rsidR="002E1822">
        <w:fldChar w:fldCharType="end"/>
      </w:r>
    </w:p>
    <w:p w14:paraId="046F4819" w14:textId="77777777" w:rsidR="00804096" w:rsidRPr="00044CE7" w:rsidRDefault="00804096">
      <w:pPr>
        <w:pStyle w:val="TOC2"/>
        <w:tabs>
          <w:tab w:val="left" w:pos="540"/>
        </w:tabs>
        <w:rPr>
          <w:rFonts w:asciiTheme="minorHAnsi" w:eastAsiaTheme="minorEastAsia" w:hAnsiTheme="minorHAnsi" w:cstheme="minorBidi"/>
          <w:lang w:eastAsia="ja-JP"/>
        </w:rPr>
      </w:pPr>
      <w:r>
        <w:t>3.2</w:t>
      </w:r>
      <w:r w:rsidRPr="00044CE7">
        <w:rPr>
          <w:rFonts w:asciiTheme="minorHAnsi" w:eastAsiaTheme="minorEastAsia" w:hAnsiTheme="minorHAnsi" w:cstheme="minorBidi"/>
          <w:lang w:eastAsia="ja-JP"/>
        </w:rPr>
        <w:tab/>
      </w:r>
      <w:r>
        <w:t>DESENVOLVIMENTO DO SISTEMA WEB</w:t>
      </w:r>
      <w:r>
        <w:tab/>
      </w:r>
      <w:r w:rsidR="002E1822">
        <w:fldChar w:fldCharType="begin"/>
      </w:r>
      <w:r>
        <w:instrText xml:space="preserve"> PAGEREF _Toc181378820 \h </w:instrText>
      </w:r>
      <w:r w:rsidR="002E1822">
        <w:fldChar w:fldCharType="separate"/>
      </w:r>
      <w:r>
        <w:t>32</w:t>
      </w:r>
      <w:r w:rsidR="002E1822">
        <w:fldChar w:fldCharType="end"/>
      </w:r>
    </w:p>
    <w:p w14:paraId="3C2D9773" w14:textId="77777777" w:rsidR="00804096" w:rsidRPr="00044CE7" w:rsidRDefault="00804096">
      <w:pPr>
        <w:pStyle w:val="TOC2"/>
        <w:tabs>
          <w:tab w:val="left" w:pos="720"/>
        </w:tabs>
        <w:rPr>
          <w:rFonts w:asciiTheme="minorHAnsi" w:eastAsiaTheme="minorEastAsia" w:hAnsiTheme="minorHAnsi" w:cstheme="minorBidi"/>
          <w:lang w:eastAsia="ja-JP"/>
        </w:rPr>
      </w:pPr>
      <w:r>
        <w:lastRenderedPageBreak/>
        <w:t>3.2.1</w:t>
      </w:r>
      <w:r w:rsidRPr="00044CE7">
        <w:rPr>
          <w:rFonts w:asciiTheme="minorHAnsi" w:eastAsiaTheme="minorEastAsia" w:hAnsiTheme="minorHAnsi" w:cstheme="minorBidi"/>
          <w:lang w:eastAsia="ja-JP"/>
        </w:rPr>
        <w:tab/>
      </w:r>
      <w:r>
        <w:t>TECNOLOGIAS UTILIZADAS</w:t>
      </w:r>
      <w:r>
        <w:tab/>
      </w:r>
      <w:r w:rsidR="002E1822">
        <w:fldChar w:fldCharType="begin"/>
      </w:r>
      <w:r>
        <w:instrText xml:space="preserve"> PAGEREF _Toc181378821 \h </w:instrText>
      </w:r>
      <w:r w:rsidR="002E1822">
        <w:fldChar w:fldCharType="separate"/>
      </w:r>
      <w:r>
        <w:t>33</w:t>
      </w:r>
      <w:r w:rsidR="002E1822">
        <w:fldChar w:fldCharType="end"/>
      </w:r>
    </w:p>
    <w:p w14:paraId="3C17E6FD" w14:textId="77777777" w:rsidR="00804096" w:rsidRPr="00044CE7" w:rsidRDefault="00804096">
      <w:pPr>
        <w:pStyle w:val="TOC2"/>
        <w:tabs>
          <w:tab w:val="left" w:pos="720"/>
        </w:tabs>
        <w:rPr>
          <w:rFonts w:asciiTheme="minorHAnsi" w:eastAsiaTheme="minorEastAsia" w:hAnsiTheme="minorHAnsi" w:cstheme="minorBidi"/>
          <w:lang w:eastAsia="ja-JP"/>
        </w:rPr>
      </w:pPr>
      <w:r>
        <w:t>3.2.2</w:t>
      </w:r>
      <w:r w:rsidRPr="00044CE7">
        <w:rPr>
          <w:rFonts w:asciiTheme="minorHAnsi" w:eastAsiaTheme="minorEastAsia" w:hAnsiTheme="minorHAnsi" w:cstheme="minorBidi"/>
          <w:lang w:eastAsia="ja-JP"/>
        </w:rPr>
        <w:tab/>
      </w:r>
      <w:r>
        <w:t>DESENVOLVIMENTO</w:t>
      </w:r>
      <w:r>
        <w:tab/>
      </w:r>
      <w:r w:rsidR="002E1822">
        <w:fldChar w:fldCharType="begin"/>
      </w:r>
      <w:r>
        <w:instrText xml:space="preserve"> PAGEREF _Toc181378822 \h </w:instrText>
      </w:r>
      <w:r w:rsidR="002E1822">
        <w:fldChar w:fldCharType="separate"/>
      </w:r>
      <w:r>
        <w:t>36</w:t>
      </w:r>
      <w:r w:rsidR="002E1822">
        <w:fldChar w:fldCharType="end"/>
      </w:r>
    </w:p>
    <w:p w14:paraId="7C054FB9" w14:textId="77777777" w:rsidR="00804096" w:rsidRPr="00044CE7" w:rsidRDefault="00804096">
      <w:pPr>
        <w:pStyle w:val="TOC2"/>
        <w:tabs>
          <w:tab w:val="left" w:pos="540"/>
        </w:tabs>
        <w:rPr>
          <w:rFonts w:asciiTheme="minorHAnsi" w:eastAsiaTheme="minorEastAsia" w:hAnsiTheme="minorHAnsi" w:cstheme="minorBidi"/>
          <w:lang w:eastAsia="ja-JP"/>
        </w:rPr>
      </w:pPr>
      <w:r>
        <w:t>3.3</w:t>
      </w:r>
      <w:r w:rsidRPr="00044CE7">
        <w:rPr>
          <w:rFonts w:asciiTheme="minorHAnsi" w:eastAsiaTheme="minorEastAsia" w:hAnsiTheme="minorHAnsi" w:cstheme="minorBidi"/>
          <w:lang w:eastAsia="ja-JP"/>
        </w:rPr>
        <w:tab/>
      </w:r>
      <w:r>
        <w:t>DESENVOLVIMENTO DO SISTEMA MOBILE</w:t>
      </w:r>
      <w:r>
        <w:tab/>
      </w:r>
      <w:r w:rsidR="002E1822">
        <w:fldChar w:fldCharType="begin"/>
      </w:r>
      <w:r>
        <w:instrText xml:space="preserve"> PAGEREF _Toc181378823 \h </w:instrText>
      </w:r>
      <w:r w:rsidR="002E1822">
        <w:fldChar w:fldCharType="separate"/>
      </w:r>
      <w:r>
        <w:t>37</w:t>
      </w:r>
      <w:r w:rsidR="002E1822">
        <w:fldChar w:fldCharType="end"/>
      </w:r>
    </w:p>
    <w:p w14:paraId="72D067E9" w14:textId="77777777" w:rsidR="00804096" w:rsidRPr="00044CE7" w:rsidRDefault="00804096">
      <w:pPr>
        <w:pStyle w:val="TOC2"/>
        <w:tabs>
          <w:tab w:val="left" w:pos="720"/>
        </w:tabs>
        <w:rPr>
          <w:rFonts w:asciiTheme="minorHAnsi" w:eastAsiaTheme="minorEastAsia" w:hAnsiTheme="minorHAnsi" w:cstheme="minorBidi"/>
          <w:lang w:eastAsia="ja-JP"/>
        </w:rPr>
      </w:pPr>
      <w:r>
        <w:t>3.3.1</w:t>
      </w:r>
      <w:r w:rsidRPr="00044CE7">
        <w:rPr>
          <w:rFonts w:asciiTheme="minorHAnsi" w:eastAsiaTheme="minorEastAsia" w:hAnsiTheme="minorHAnsi" w:cstheme="minorBidi"/>
          <w:lang w:eastAsia="ja-JP"/>
        </w:rPr>
        <w:tab/>
      </w:r>
      <w:r>
        <w:t>TECNOLOGIAS UTILIZADAS</w:t>
      </w:r>
      <w:r>
        <w:tab/>
      </w:r>
      <w:r w:rsidR="002E1822">
        <w:fldChar w:fldCharType="begin"/>
      </w:r>
      <w:r>
        <w:instrText xml:space="preserve"> PAGEREF _Toc181378824 \h </w:instrText>
      </w:r>
      <w:r w:rsidR="002E1822">
        <w:fldChar w:fldCharType="separate"/>
      </w:r>
      <w:r>
        <w:t>38</w:t>
      </w:r>
      <w:r w:rsidR="002E1822">
        <w:fldChar w:fldCharType="end"/>
      </w:r>
    </w:p>
    <w:p w14:paraId="402F51A7" w14:textId="77777777" w:rsidR="00804096" w:rsidRPr="00044CE7" w:rsidRDefault="00804096">
      <w:pPr>
        <w:pStyle w:val="TOC2"/>
        <w:tabs>
          <w:tab w:val="left" w:pos="720"/>
        </w:tabs>
        <w:rPr>
          <w:rFonts w:asciiTheme="minorHAnsi" w:eastAsiaTheme="minorEastAsia" w:hAnsiTheme="minorHAnsi" w:cstheme="minorBidi"/>
          <w:lang w:eastAsia="ja-JP"/>
        </w:rPr>
      </w:pPr>
      <w:r>
        <w:t>3.3.2</w:t>
      </w:r>
      <w:r w:rsidRPr="00044CE7">
        <w:rPr>
          <w:rFonts w:asciiTheme="minorHAnsi" w:eastAsiaTheme="minorEastAsia" w:hAnsiTheme="minorHAnsi" w:cstheme="minorBidi"/>
          <w:lang w:eastAsia="ja-JP"/>
        </w:rPr>
        <w:tab/>
      </w:r>
      <w:r>
        <w:t>DESENVOLVIMENTO</w:t>
      </w:r>
      <w:r>
        <w:tab/>
      </w:r>
      <w:r w:rsidR="002E1822">
        <w:fldChar w:fldCharType="begin"/>
      </w:r>
      <w:r>
        <w:instrText xml:space="preserve"> PAGEREF _Toc181378825 \h </w:instrText>
      </w:r>
      <w:r w:rsidR="002E1822">
        <w:fldChar w:fldCharType="separate"/>
      </w:r>
      <w:r>
        <w:t>38</w:t>
      </w:r>
      <w:r w:rsidR="002E1822">
        <w:fldChar w:fldCharType="end"/>
      </w:r>
    </w:p>
    <w:p w14:paraId="725C3ED1" w14:textId="77777777" w:rsidR="00804096" w:rsidRPr="00044CE7" w:rsidRDefault="00804096">
      <w:pPr>
        <w:pStyle w:val="TOC1"/>
        <w:tabs>
          <w:tab w:val="clear" w:pos="373"/>
          <w:tab w:val="left" w:pos="360"/>
        </w:tabs>
        <w:rPr>
          <w:rFonts w:asciiTheme="minorHAnsi" w:eastAsiaTheme="minorEastAsia" w:hAnsiTheme="minorHAnsi" w:cstheme="minorBidi"/>
          <w:b w:val="0"/>
          <w:lang w:eastAsia="ja-JP"/>
        </w:rPr>
      </w:pPr>
      <w:r>
        <w:t>4</w:t>
      </w:r>
      <w:r w:rsidRPr="00044CE7">
        <w:rPr>
          <w:rFonts w:asciiTheme="minorHAnsi" w:eastAsiaTheme="minorEastAsia" w:hAnsiTheme="minorHAnsi" w:cstheme="minorBidi"/>
          <w:b w:val="0"/>
          <w:lang w:eastAsia="ja-JP"/>
        </w:rPr>
        <w:tab/>
      </w:r>
      <w:r>
        <w:t>RESULTADOS</w:t>
      </w:r>
      <w:r>
        <w:tab/>
      </w:r>
      <w:r w:rsidR="002E1822">
        <w:fldChar w:fldCharType="begin"/>
      </w:r>
      <w:r>
        <w:instrText xml:space="preserve"> PAGEREF _Toc181378826 \h </w:instrText>
      </w:r>
      <w:r w:rsidR="002E1822">
        <w:fldChar w:fldCharType="separate"/>
      </w:r>
      <w:r>
        <w:t>40</w:t>
      </w:r>
      <w:r w:rsidR="002E1822">
        <w:fldChar w:fldCharType="end"/>
      </w:r>
    </w:p>
    <w:p w14:paraId="57E2DF3F" w14:textId="77777777" w:rsidR="00804096" w:rsidRPr="00044CE7" w:rsidRDefault="00804096">
      <w:pPr>
        <w:pStyle w:val="TOC2"/>
        <w:tabs>
          <w:tab w:val="left" w:pos="540"/>
        </w:tabs>
        <w:rPr>
          <w:rFonts w:asciiTheme="minorHAnsi" w:eastAsiaTheme="minorEastAsia" w:hAnsiTheme="minorHAnsi" w:cstheme="minorBidi"/>
          <w:lang w:eastAsia="ja-JP"/>
        </w:rPr>
      </w:pPr>
      <w:r>
        <w:t>4.1</w:t>
      </w:r>
      <w:r w:rsidRPr="00044CE7">
        <w:rPr>
          <w:rFonts w:asciiTheme="minorHAnsi" w:eastAsiaTheme="minorEastAsia" w:hAnsiTheme="minorHAnsi" w:cstheme="minorBidi"/>
          <w:lang w:eastAsia="ja-JP"/>
        </w:rPr>
        <w:tab/>
      </w:r>
      <w:r>
        <w:t>SISTEMA WEB</w:t>
      </w:r>
      <w:r>
        <w:tab/>
      </w:r>
      <w:r w:rsidR="002E1822">
        <w:fldChar w:fldCharType="begin"/>
      </w:r>
      <w:r>
        <w:instrText xml:space="preserve"> PAGEREF _Toc181378827 \h </w:instrText>
      </w:r>
      <w:r w:rsidR="002E1822">
        <w:fldChar w:fldCharType="separate"/>
      </w:r>
      <w:r>
        <w:t>40</w:t>
      </w:r>
      <w:r w:rsidR="002E1822">
        <w:fldChar w:fldCharType="end"/>
      </w:r>
    </w:p>
    <w:p w14:paraId="359B4F86" w14:textId="77777777" w:rsidR="00804096" w:rsidRPr="00044CE7" w:rsidRDefault="00804096">
      <w:pPr>
        <w:pStyle w:val="TOC2"/>
        <w:tabs>
          <w:tab w:val="left" w:pos="540"/>
        </w:tabs>
        <w:rPr>
          <w:rFonts w:asciiTheme="minorHAnsi" w:eastAsiaTheme="minorEastAsia" w:hAnsiTheme="minorHAnsi" w:cstheme="minorBidi"/>
          <w:lang w:eastAsia="ja-JP"/>
        </w:rPr>
      </w:pPr>
      <w:r>
        <w:t>4.2</w:t>
      </w:r>
      <w:r w:rsidRPr="00044CE7">
        <w:rPr>
          <w:rFonts w:asciiTheme="minorHAnsi" w:eastAsiaTheme="minorEastAsia" w:hAnsiTheme="minorHAnsi" w:cstheme="minorBidi"/>
          <w:lang w:eastAsia="ja-JP"/>
        </w:rPr>
        <w:tab/>
      </w:r>
      <w:r>
        <w:t>SISTEMA MOBILE</w:t>
      </w:r>
      <w:r>
        <w:tab/>
      </w:r>
      <w:r w:rsidR="002E1822">
        <w:fldChar w:fldCharType="begin"/>
      </w:r>
      <w:r>
        <w:instrText xml:space="preserve"> PAGEREF _Toc181378828 \h </w:instrText>
      </w:r>
      <w:r w:rsidR="002E1822">
        <w:fldChar w:fldCharType="separate"/>
      </w:r>
      <w:r>
        <w:t>41</w:t>
      </w:r>
      <w:r w:rsidR="002E1822">
        <w:fldChar w:fldCharType="end"/>
      </w:r>
    </w:p>
    <w:p w14:paraId="2246A724" w14:textId="77777777" w:rsidR="00804096" w:rsidRPr="00044CE7" w:rsidRDefault="00804096">
      <w:pPr>
        <w:pStyle w:val="TOC1"/>
        <w:tabs>
          <w:tab w:val="clear" w:pos="373"/>
          <w:tab w:val="left" w:pos="360"/>
        </w:tabs>
        <w:rPr>
          <w:rFonts w:asciiTheme="minorHAnsi" w:eastAsiaTheme="minorEastAsia" w:hAnsiTheme="minorHAnsi" w:cstheme="minorBidi"/>
          <w:b w:val="0"/>
          <w:lang w:eastAsia="ja-JP"/>
        </w:rPr>
      </w:pPr>
      <w:r>
        <w:t>5</w:t>
      </w:r>
      <w:r w:rsidRPr="00044CE7">
        <w:rPr>
          <w:rFonts w:asciiTheme="minorHAnsi" w:eastAsiaTheme="minorEastAsia" w:hAnsiTheme="minorHAnsi" w:cstheme="minorBidi"/>
          <w:b w:val="0"/>
          <w:lang w:eastAsia="ja-JP"/>
        </w:rPr>
        <w:tab/>
      </w:r>
      <w:r>
        <w:t>CONCLUSÃO</w:t>
      </w:r>
      <w:r>
        <w:tab/>
      </w:r>
      <w:r w:rsidR="002E1822">
        <w:fldChar w:fldCharType="begin"/>
      </w:r>
      <w:r>
        <w:instrText xml:space="preserve"> PAGEREF _Toc181378829 \h </w:instrText>
      </w:r>
      <w:r w:rsidR="002E1822">
        <w:fldChar w:fldCharType="separate"/>
      </w:r>
      <w:r>
        <w:t>42</w:t>
      </w:r>
      <w:r w:rsidR="002E1822">
        <w:fldChar w:fldCharType="end"/>
      </w:r>
    </w:p>
    <w:p w14:paraId="0B86D34B" w14:textId="77777777" w:rsidR="0033317F" w:rsidRDefault="002E1822" w:rsidP="00993239">
      <w:pPr>
        <w:tabs>
          <w:tab w:val="left" w:leader="dot" w:pos="9072"/>
        </w:tabs>
        <w:jc w:val="left"/>
        <w:outlineLvl w:val="0"/>
        <w:rPr>
          <w:b/>
          <w:u w:val="single"/>
        </w:rPr>
      </w:pPr>
      <w:r>
        <w:rPr>
          <w:rFonts w:cs="Arial"/>
          <w:noProof/>
        </w:rPr>
        <w:fldChar w:fldCharType="end"/>
      </w:r>
    </w:p>
    <w:p w14:paraId="4E649519" w14:textId="77777777" w:rsidR="0033317F" w:rsidRDefault="0033317F" w:rsidP="0033317F">
      <w:pPr>
        <w:jc w:val="right"/>
        <w:outlineLvl w:val="0"/>
        <w:rPr>
          <w:b/>
          <w:u w:val="single"/>
        </w:rPr>
      </w:pPr>
    </w:p>
    <w:p w14:paraId="03B8CA69" w14:textId="77777777" w:rsidR="0033317F" w:rsidRDefault="0033317F" w:rsidP="0033317F">
      <w:pPr>
        <w:jc w:val="right"/>
        <w:outlineLvl w:val="0"/>
        <w:rPr>
          <w:b/>
          <w:u w:val="single"/>
        </w:rPr>
      </w:pPr>
    </w:p>
    <w:p w14:paraId="6339C7F4" w14:textId="77777777" w:rsidR="0033317F" w:rsidRDefault="0033317F" w:rsidP="0033317F">
      <w:pPr>
        <w:jc w:val="right"/>
        <w:outlineLvl w:val="0"/>
        <w:rPr>
          <w:b/>
          <w:u w:val="single"/>
        </w:rPr>
      </w:pPr>
    </w:p>
    <w:p w14:paraId="3AB8C31E"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81378794"/>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D2229D1" w14:textId="77777777" w:rsidR="006224A0" w:rsidRDefault="006224A0" w:rsidP="006224A0">
      <w:pPr>
        <w:jc w:val="right"/>
        <w:outlineLvl w:val="0"/>
        <w:rPr>
          <w:b/>
          <w:u w:val="single"/>
        </w:rPr>
      </w:pPr>
      <w:r w:rsidRPr="00113FF7">
        <w:rPr>
          <w:b/>
          <w:u w:val="single"/>
        </w:rPr>
        <w:t xml:space="preserve">Pág. </w:t>
      </w:r>
    </w:p>
    <w:p w14:paraId="02AB218E" w14:textId="77777777" w:rsidR="00000F63" w:rsidRPr="00113FF7" w:rsidRDefault="00000F63" w:rsidP="006224A0">
      <w:pPr>
        <w:jc w:val="right"/>
        <w:outlineLvl w:val="0"/>
        <w:rPr>
          <w:b/>
          <w:u w:val="single"/>
        </w:rPr>
      </w:pPr>
    </w:p>
    <w:p w14:paraId="7A32E3E7" w14:textId="77777777" w:rsidR="00A400A4" w:rsidRPr="00044CE7" w:rsidRDefault="002E1822">
      <w:pPr>
        <w:pStyle w:val="TableofFigures"/>
        <w:tabs>
          <w:tab w:val="right" w:leader="dot" w:pos="9062"/>
        </w:tabs>
        <w:rPr>
          <w:rFonts w:asciiTheme="minorHAnsi" w:eastAsiaTheme="minorEastAsia" w:hAnsiTheme="minorHAnsi" w:cstheme="minorBidi"/>
          <w:noProof/>
          <w:lang w:eastAsia="ja-JP"/>
        </w:rPr>
      </w:pPr>
      <w:r>
        <w:rPr>
          <w:rFonts w:cs="Arial"/>
          <w:noProof/>
        </w:rPr>
        <w:fldChar w:fldCharType="begin"/>
      </w:r>
      <w:r w:rsidR="0046794F">
        <w:rPr>
          <w:rFonts w:cs="Arial"/>
          <w:noProof/>
        </w:rPr>
        <w:instrText xml:space="preserve"> TOC \t "FIGURA" \c "Figura" </w:instrText>
      </w:r>
      <w:r>
        <w:rPr>
          <w:rFonts w:cs="Arial"/>
          <w:noProof/>
        </w:rPr>
        <w:fldChar w:fldCharType="separate"/>
      </w:r>
      <w:r w:rsidR="00A400A4">
        <w:rPr>
          <w:noProof/>
        </w:rPr>
        <w:t>Figura 2.1 - Arquitetura da Plataforma Android.</w:t>
      </w:r>
      <w:r w:rsidR="00A400A4">
        <w:rPr>
          <w:noProof/>
        </w:rPr>
        <w:tab/>
      </w:r>
      <w:r>
        <w:rPr>
          <w:noProof/>
        </w:rPr>
        <w:fldChar w:fldCharType="begin"/>
      </w:r>
      <w:r w:rsidR="00A400A4">
        <w:rPr>
          <w:noProof/>
        </w:rPr>
        <w:instrText xml:space="preserve"> PAGEREF _Toc181378776 \h </w:instrText>
      </w:r>
      <w:r>
        <w:rPr>
          <w:noProof/>
        </w:rPr>
      </w:r>
      <w:r>
        <w:rPr>
          <w:noProof/>
        </w:rPr>
        <w:fldChar w:fldCharType="separate"/>
      </w:r>
      <w:r w:rsidR="00A400A4">
        <w:rPr>
          <w:noProof/>
        </w:rPr>
        <w:t>21</w:t>
      </w:r>
      <w:r>
        <w:rPr>
          <w:noProof/>
        </w:rPr>
        <w:fldChar w:fldCharType="end"/>
      </w:r>
    </w:p>
    <w:p w14:paraId="0D5E1247"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2.2 – Ciclo básico para TDD.</w:t>
      </w:r>
      <w:r>
        <w:rPr>
          <w:noProof/>
        </w:rPr>
        <w:tab/>
      </w:r>
      <w:r w:rsidR="002E1822">
        <w:rPr>
          <w:noProof/>
        </w:rPr>
        <w:fldChar w:fldCharType="begin"/>
      </w:r>
      <w:r>
        <w:rPr>
          <w:noProof/>
        </w:rPr>
        <w:instrText xml:space="preserve"> PAGEREF _Toc181378777 \h </w:instrText>
      </w:r>
      <w:r w:rsidR="002E1822">
        <w:rPr>
          <w:noProof/>
        </w:rPr>
      </w:r>
      <w:r w:rsidR="002E1822">
        <w:rPr>
          <w:noProof/>
        </w:rPr>
        <w:fldChar w:fldCharType="separate"/>
      </w:r>
      <w:r>
        <w:rPr>
          <w:noProof/>
        </w:rPr>
        <w:t>29</w:t>
      </w:r>
      <w:r w:rsidR="002E1822">
        <w:rPr>
          <w:noProof/>
        </w:rPr>
        <w:fldChar w:fldCharType="end"/>
      </w:r>
    </w:p>
    <w:p w14:paraId="6CEFF3D9"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3.1 – Diagrama em blocos do sistema.</w:t>
      </w:r>
      <w:r>
        <w:rPr>
          <w:noProof/>
        </w:rPr>
        <w:tab/>
      </w:r>
      <w:r w:rsidR="002E1822">
        <w:rPr>
          <w:noProof/>
        </w:rPr>
        <w:fldChar w:fldCharType="begin"/>
      </w:r>
      <w:r>
        <w:rPr>
          <w:noProof/>
        </w:rPr>
        <w:instrText xml:space="preserve"> PAGEREF _Toc181378778 \h </w:instrText>
      </w:r>
      <w:r w:rsidR="002E1822">
        <w:rPr>
          <w:noProof/>
        </w:rPr>
      </w:r>
      <w:r w:rsidR="002E1822">
        <w:rPr>
          <w:noProof/>
        </w:rPr>
        <w:fldChar w:fldCharType="separate"/>
      </w:r>
      <w:r>
        <w:rPr>
          <w:noProof/>
        </w:rPr>
        <w:t>30</w:t>
      </w:r>
      <w:r w:rsidR="002E1822">
        <w:rPr>
          <w:noProof/>
        </w:rPr>
        <w:fldChar w:fldCharType="end"/>
      </w:r>
    </w:p>
    <w:p w14:paraId="4C6AC5AA"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3.2 – Diagrama de Casos de Uso do Sistema Web.</w:t>
      </w:r>
      <w:r>
        <w:rPr>
          <w:noProof/>
        </w:rPr>
        <w:tab/>
      </w:r>
      <w:r w:rsidR="002E1822">
        <w:rPr>
          <w:noProof/>
        </w:rPr>
        <w:fldChar w:fldCharType="begin"/>
      </w:r>
      <w:r>
        <w:rPr>
          <w:noProof/>
        </w:rPr>
        <w:instrText xml:space="preserve"> PAGEREF _Toc181378779 \h </w:instrText>
      </w:r>
      <w:r w:rsidR="002E1822">
        <w:rPr>
          <w:noProof/>
        </w:rPr>
      </w:r>
      <w:r w:rsidR="002E1822">
        <w:rPr>
          <w:noProof/>
        </w:rPr>
        <w:fldChar w:fldCharType="separate"/>
      </w:r>
      <w:r>
        <w:rPr>
          <w:noProof/>
        </w:rPr>
        <w:t>32</w:t>
      </w:r>
      <w:r w:rsidR="002E1822">
        <w:rPr>
          <w:noProof/>
        </w:rPr>
        <w:fldChar w:fldCharType="end"/>
      </w:r>
    </w:p>
    <w:p w14:paraId="372DF216"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3.3 – Trecho de um código escrito usando RSpec.</w:t>
      </w:r>
      <w:r>
        <w:rPr>
          <w:noProof/>
        </w:rPr>
        <w:tab/>
      </w:r>
      <w:r w:rsidR="002E1822">
        <w:rPr>
          <w:noProof/>
        </w:rPr>
        <w:fldChar w:fldCharType="begin"/>
      </w:r>
      <w:r>
        <w:rPr>
          <w:noProof/>
        </w:rPr>
        <w:instrText xml:space="preserve"> PAGEREF _Toc181378780 \h </w:instrText>
      </w:r>
      <w:r w:rsidR="002E1822">
        <w:rPr>
          <w:noProof/>
        </w:rPr>
      </w:r>
      <w:r w:rsidR="002E1822">
        <w:rPr>
          <w:noProof/>
        </w:rPr>
        <w:fldChar w:fldCharType="separate"/>
      </w:r>
      <w:r>
        <w:rPr>
          <w:noProof/>
        </w:rPr>
        <w:t>34</w:t>
      </w:r>
      <w:r w:rsidR="002E1822">
        <w:rPr>
          <w:noProof/>
        </w:rPr>
        <w:fldChar w:fldCharType="end"/>
      </w:r>
    </w:p>
    <w:p w14:paraId="78ACFBF9"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3.4 – Resultado da execução do Autotest</w:t>
      </w:r>
      <w:r>
        <w:rPr>
          <w:noProof/>
        </w:rPr>
        <w:tab/>
      </w:r>
      <w:r w:rsidR="002E1822">
        <w:rPr>
          <w:noProof/>
        </w:rPr>
        <w:fldChar w:fldCharType="begin"/>
      </w:r>
      <w:r>
        <w:rPr>
          <w:noProof/>
        </w:rPr>
        <w:instrText xml:space="preserve"> PAGEREF _Toc181378781 \h </w:instrText>
      </w:r>
      <w:r w:rsidR="002E1822">
        <w:rPr>
          <w:noProof/>
        </w:rPr>
      </w:r>
      <w:r w:rsidR="002E1822">
        <w:rPr>
          <w:noProof/>
        </w:rPr>
        <w:fldChar w:fldCharType="separate"/>
      </w:r>
      <w:r>
        <w:rPr>
          <w:noProof/>
        </w:rPr>
        <w:t>35</w:t>
      </w:r>
      <w:r w:rsidR="002E1822">
        <w:rPr>
          <w:noProof/>
        </w:rPr>
        <w:fldChar w:fldCharType="end"/>
      </w:r>
    </w:p>
    <w:p w14:paraId="1F4B7253"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3.5 – Diagrama de Casos de Uso do Sistema Mobile</w:t>
      </w:r>
      <w:r>
        <w:rPr>
          <w:noProof/>
        </w:rPr>
        <w:tab/>
      </w:r>
      <w:r w:rsidR="002E1822">
        <w:rPr>
          <w:noProof/>
        </w:rPr>
        <w:fldChar w:fldCharType="begin"/>
      </w:r>
      <w:r>
        <w:rPr>
          <w:noProof/>
        </w:rPr>
        <w:instrText xml:space="preserve"> PAGEREF _Toc181378782 \h </w:instrText>
      </w:r>
      <w:r w:rsidR="002E1822">
        <w:rPr>
          <w:noProof/>
        </w:rPr>
      </w:r>
      <w:r w:rsidR="002E1822">
        <w:rPr>
          <w:noProof/>
        </w:rPr>
        <w:fldChar w:fldCharType="separate"/>
      </w:r>
      <w:r>
        <w:rPr>
          <w:noProof/>
        </w:rPr>
        <w:t>37</w:t>
      </w:r>
      <w:r w:rsidR="002E1822">
        <w:rPr>
          <w:noProof/>
        </w:rPr>
        <w:fldChar w:fldCharType="end"/>
      </w:r>
    </w:p>
    <w:p w14:paraId="2C6D9F2A"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4.1 – Relatório de cobertura do sistema Web</w:t>
      </w:r>
      <w:r>
        <w:rPr>
          <w:noProof/>
        </w:rPr>
        <w:tab/>
      </w:r>
      <w:r w:rsidR="002E1822">
        <w:rPr>
          <w:noProof/>
        </w:rPr>
        <w:fldChar w:fldCharType="begin"/>
      </w:r>
      <w:r>
        <w:rPr>
          <w:noProof/>
        </w:rPr>
        <w:instrText xml:space="preserve"> PAGEREF _Toc181378783 \h </w:instrText>
      </w:r>
      <w:r w:rsidR="002E1822">
        <w:rPr>
          <w:noProof/>
        </w:rPr>
      </w:r>
      <w:r w:rsidR="002E1822">
        <w:rPr>
          <w:noProof/>
        </w:rPr>
        <w:fldChar w:fldCharType="separate"/>
      </w:r>
      <w:r>
        <w:rPr>
          <w:noProof/>
        </w:rPr>
        <w:t>40</w:t>
      </w:r>
      <w:r w:rsidR="002E1822">
        <w:rPr>
          <w:noProof/>
        </w:rPr>
        <w:fldChar w:fldCharType="end"/>
      </w:r>
    </w:p>
    <w:p w14:paraId="047FCCE7" w14:textId="77777777" w:rsidR="00A400A4" w:rsidRPr="00044CE7" w:rsidRDefault="00A400A4">
      <w:pPr>
        <w:pStyle w:val="TableofFigures"/>
        <w:tabs>
          <w:tab w:val="right" w:leader="dot" w:pos="9062"/>
        </w:tabs>
        <w:rPr>
          <w:rFonts w:asciiTheme="minorHAnsi" w:eastAsiaTheme="minorEastAsia" w:hAnsiTheme="minorHAnsi" w:cstheme="minorBidi"/>
          <w:noProof/>
          <w:lang w:eastAsia="ja-JP"/>
        </w:rPr>
      </w:pPr>
      <w:r>
        <w:rPr>
          <w:noProof/>
        </w:rPr>
        <w:t>Figura 4.2 – Relatório de cobertura do sistema móvel</w:t>
      </w:r>
      <w:r>
        <w:rPr>
          <w:noProof/>
        </w:rPr>
        <w:tab/>
      </w:r>
      <w:r w:rsidR="002E1822">
        <w:rPr>
          <w:noProof/>
        </w:rPr>
        <w:fldChar w:fldCharType="begin"/>
      </w:r>
      <w:r>
        <w:rPr>
          <w:noProof/>
        </w:rPr>
        <w:instrText xml:space="preserve"> PAGEREF _Toc181378784 \h </w:instrText>
      </w:r>
      <w:r w:rsidR="002E1822">
        <w:rPr>
          <w:noProof/>
        </w:rPr>
      </w:r>
      <w:r w:rsidR="002E1822">
        <w:rPr>
          <w:noProof/>
        </w:rPr>
        <w:fldChar w:fldCharType="separate"/>
      </w:r>
      <w:r>
        <w:rPr>
          <w:noProof/>
        </w:rPr>
        <w:t>41</w:t>
      </w:r>
      <w:r w:rsidR="002E1822">
        <w:rPr>
          <w:noProof/>
        </w:rPr>
        <w:fldChar w:fldCharType="end"/>
      </w:r>
    </w:p>
    <w:p w14:paraId="35E467B3" w14:textId="77777777" w:rsidR="006D4936" w:rsidRPr="00113FF7" w:rsidRDefault="002E1822" w:rsidP="0033317F">
      <w:pPr>
        <w:tabs>
          <w:tab w:val="left" w:leader="dot" w:pos="8640"/>
          <w:tab w:val="left" w:leader="dot" w:pos="9072"/>
        </w:tabs>
        <w:ind w:right="225" w:firstLine="0"/>
      </w:pPr>
      <w:r>
        <w:rPr>
          <w:rFonts w:cs="Arial"/>
          <w:noProof/>
        </w:rPr>
        <w:fldChar w:fldCharType="end"/>
      </w:r>
    </w:p>
    <w:p w14:paraId="166B1732" w14:textId="77777777" w:rsidR="00643C7F" w:rsidRPr="00113FF7" w:rsidRDefault="00643C7F" w:rsidP="00C942E0">
      <w:pPr>
        <w:ind w:firstLine="0"/>
      </w:pPr>
    </w:p>
    <w:p w14:paraId="2565927C" w14:textId="77777777" w:rsidR="00643C7F" w:rsidRPr="00113FF7" w:rsidRDefault="00643C7F" w:rsidP="00C942E0">
      <w:pPr>
        <w:ind w:firstLine="0"/>
      </w:pPr>
    </w:p>
    <w:p w14:paraId="44B1772A" w14:textId="77777777" w:rsidR="00643C7F" w:rsidRPr="00113FF7" w:rsidRDefault="00643C7F" w:rsidP="00C942E0">
      <w:pPr>
        <w:ind w:firstLine="0"/>
      </w:pPr>
    </w:p>
    <w:p w14:paraId="6735511C" w14:textId="77777777" w:rsidR="00643C7F" w:rsidRPr="00113FF7" w:rsidRDefault="00643C7F" w:rsidP="00C942E0">
      <w:pPr>
        <w:ind w:firstLine="0"/>
      </w:pPr>
    </w:p>
    <w:p w14:paraId="03758AA0" w14:textId="77777777" w:rsidR="00643C7F" w:rsidRPr="00113FF7" w:rsidRDefault="00643C7F" w:rsidP="00C942E0">
      <w:pPr>
        <w:ind w:firstLine="0"/>
      </w:pPr>
    </w:p>
    <w:p w14:paraId="4F53BB5F" w14:textId="77777777" w:rsidR="00643C7F" w:rsidRPr="00113FF7" w:rsidRDefault="00643C7F" w:rsidP="00C942E0">
      <w:pPr>
        <w:ind w:firstLine="0"/>
      </w:pPr>
    </w:p>
    <w:p w14:paraId="5A47FB89" w14:textId="77777777" w:rsidR="00643C7F" w:rsidRPr="00113FF7" w:rsidRDefault="00643C7F" w:rsidP="00C942E0">
      <w:pPr>
        <w:ind w:firstLine="0"/>
      </w:pPr>
    </w:p>
    <w:p w14:paraId="16899050" w14:textId="77777777" w:rsidR="00526729" w:rsidRPr="00113FF7" w:rsidRDefault="00526729" w:rsidP="00C942E0">
      <w:pPr>
        <w:ind w:firstLine="0"/>
      </w:pPr>
    </w:p>
    <w:p w14:paraId="367202DD" w14:textId="77777777" w:rsidR="00643C7F" w:rsidRPr="00113FF7" w:rsidRDefault="00643C7F" w:rsidP="00C942E0">
      <w:pPr>
        <w:ind w:firstLine="0"/>
      </w:pPr>
    </w:p>
    <w:p w14:paraId="4EE49BCC" w14:textId="77777777" w:rsidR="000F6E31" w:rsidRPr="00113FF7" w:rsidRDefault="000F6E31" w:rsidP="00C942E0">
      <w:pPr>
        <w:ind w:firstLine="0"/>
      </w:pPr>
    </w:p>
    <w:p w14:paraId="3339ADD6" w14:textId="77777777" w:rsidR="000F6E31" w:rsidRPr="00113FF7" w:rsidRDefault="000F6E31" w:rsidP="00C942E0">
      <w:pPr>
        <w:ind w:firstLine="0"/>
      </w:pPr>
    </w:p>
    <w:p w14:paraId="46CEC495" w14:textId="77777777" w:rsidR="000F6E31" w:rsidRPr="00113FF7" w:rsidRDefault="000F6E31" w:rsidP="00C942E0">
      <w:pPr>
        <w:ind w:firstLine="0"/>
      </w:pPr>
    </w:p>
    <w:p w14:paraId="055859CE" w14:textId="77777777" w:rsidR="000F6E31" w:rsidRPr="00113FF7" w:rsidRDefault="000F6E31" w:rsidP="00C942E0">
      <w:pPr>
        <w:ind w:firstLine="0"/>
      </w:pPr>
    </w:p>
    <w:p w14:paraId="2979E6DD" w14:textId="77777777" w:rsidR="006224A0" w:rsidRDefault="006224A0" w:rsidP="00FF5E8E"/>
    <w:p w14:paraId="449A7A83" w14:textId="77777777" w:rsidR="00C942E0" w:rsidRPr="00C942E0" w:rsidRDefault="00C942E0" w:rsidP="00FF5E8E"/>
    <w:p w14:paraId="755ABF57" w14:textId="77777777" w:rsidR="00C942E0" w:rsidRDefault="00C942E0" w:rsidP="00FF5E8E"/>
    <w:p w14:paraId="356B5EF2" w14:textId="77777777" w:rsidR="00C942E0" w:rsidRPr="00C942E0" w:rsidRDefault="00C942E0" w:rsidP="00FF5E8E"/>
    <w:p w14:paraId="73264AF2" w14:textId="77777777" w:rsidR="00850A2A" w:rsidRPr="00044CE7" w:rsidRDefault="00850A2A" w:rsidP="00D205EC">
      <w:pPr>
        <w:pStyle w:val="PRE-TEXTO1"/>
        <w:rPr>
          <w:lang w:val="en-US"/>
        </w:rPr>
      </w:pPr>
      <w:bookmarkStart w:id="57" w:name="_Toc156710927"/>
      <w:bookmarkStart w:id="58" w:name="_Toc156712236"/>
      <w:bookmarkStart w:id="59" w:name="_Toc198716135"/>
      <w:bookmarkStart w:id="60" w:name="_Toc221345528"/>
      <w:bookmarkStart w:id="61" w:name="_Toc222801058"/>
      <w:bookmarkStart w:id="62" w:name="_Toc232224847"/>
      <w:bookmarkStart w:id="63" w:name="_Toc232225026"/>
      <w:bookmarkStart w:id="64" w:name="_Toc181378795"/>
      <w:bookmarkStart w:id="65" w:name="_Toc144288080"/>
      <w:bookmarkStart w:id="66" w:name="_Toc144288581"/>
      <w:bookmarkStart w:id="67" w:name="_Toc144609677"/>
      <w:bookmarkStart w:id="68" w:name="_Toc144614334"/>
      <w:bookmarkStart w:id="69" w:name="_Toc144614582"/>
      <w:bookmarkStart w:id="70" w:name="_Toc144627061"/>
      <w:bookmarkStart w:id="71" w:name="_Toc144630240"/>
      <w:bookmarkStart w:id="72" w:name="_Toc144691037"/>
      <w:bookmarkStart w:id="73" w:name="_Toc144691508"/>
      <w:bookmarkStart w:id="74" w:name="_Toc144692259"/>
      <w:bookmarkStart w:id="75" w:name="_Toc144805831"/>
      <w:bookmarkStart w:id="76" w:name="_Toc144807452"/>
      <w:bookmarkStart w:id="77" w:name="_Toc149724137"/>
      <w:bookmarkStart w:id="78" w:name="_Toc149724322"/>
      <w:bookmarkStart w:id="79" w:name="_Toc150052728"/>
      <w:bookmarkStart w:id="80" w:name="_Toc150053219"/>
      <w:bookmarkStart w:id="81" w:name="_Toc150053986"/>
      <w:bookmarkStart w:id="82" w:name="_Toc150054435"/>
      <w:bookmarkStart w:id="83" w:name="_Toc150054638"/>
      <w:bookmarkStart w:id="84" w:name="_Toc150054853"/>
      <w:bookmarkStart w:id="85" w:name="_Toc151433548"/>
      <w:bookmarkStart w:id="86" w:name="_Toc151434319"/>
      <w:r w:rsidRPr="00044CE7">
        <w:rPr>
          <w:lang w:val="en-US"/>
        </w:rPr>
        <w:lastRenderedPageBreak/>
        <w:t>LISTA DE SÍMBOLOS</w:t>
      </w:r>
      <w:bookmarkEnd w:id="57"/>
      <w:bookmarkEnd w:id="58"/>
      <w:bookmarkEnd w:id="59"/>
      <w:bookmarkEnd w:id="60"/>
      <w:bookmarkEnd w:id="61"/>
      <w:bookmarkEnd w:id="62"/>
      <w:bookmarkEnd w:id="63"/>
      <w:bookmarkEnd w:id="64"/>
    </w:p>
    <w:p w14:paraId="1F16085F" w14:textId="77777777" w:rsidR="00993239" w:rsidRPr="00044CE7" w:rsidRDefault="00993239" w:rsidP="00993239">
      <w:pPr>
        <w:rPr>
          <w:lang w:val="en-US"/>
        </w:rPr>
      </w:pPr>
    </w:p>
    <w:p w14:paraId="2B4BF210" w14:textId="77777777" w:rsidR="008D54F2" w:rsidRPr="00044CE7" w:rsidRDefault="008D54F2" w:rsidP="008D54F2">
      <w:pPr>
        <w:rPr>
          <w:lang w:val="en-US"/>
        </w:rPr>
      </w:pPr>
      <w:r w:rsidRPr="00044CE7">
        <w:rPr>
          <w:lang w:val="en-US"/>
        </w:rPr>
        <w:t>TDD - Test Driven Development</w:t>
      </w:r>
    </w:p>
    <w:p w14:paraId="1B922994" w14:textId="77777777" w:rsidR="008D54F2" w:rsidRDefault="008D54F2" w:rsidP="008D54F2">
      <w:r>
        <w:t>SUCESU - Sociedade dos Usuários de Informática e Telecomunicações</w:t>
      </w:r>
    </w:p>
    <w:p w14:paraId="5151DD78" w14:textId="77777777" w:rsidR="008D54F2" w:rsidRPr="00044CE7" w:rsidRDefault="008D54F2" w:rsidP="008D54F2">
      <w:pPr>
        <w:rPr>
          <w:lang w:val="en-US"/>
        </w:rPr>
      </w:pPr>
      <w:r w:rsidRPr="00044CE7">
        <w:rPr>
          <w:lang w:val="en-US"/>
        </w:rPr>
        <w:t>HTTP - Hypertext Transfer Protocol</w:t>
      </w:r>
    </w:p>
    <w:p w14:paraId="4CAA221B" w14:textId="77777777" w:rsidR="008D54F2" w:rsidRPr="00044CE7" w:rsidRDefault="008D54F2" w:rsidP="008D54F2">
      <w:pPr>
        <w:rPr>
          <w:lang w:val="en-US"/>
        </w:rPr>
      </w:pPr>
      <w:r w:rsidRPr="00044CE7">
        <w:rPr>
          <w:lang w:val="en-US"/>
        </w:rPr>
        <w:t>HTML - Hypertext Markup Language</w:t>
      </w:r>
    </w:p>
    <w:p w14:paraId="35EB33A9" w14:textId="77777777" w:rsidR="008D54F2" w:rsidRPr="00044CE7" w:rsidRDefault="008D54F2" w:rsidP="008D54F2">
      <w:pPr>
        <w:rPr>
          <w:lang w:val="fr-FR"/>
        </w:rPr>
      </w:pPr>
      <w:r w:rsidRPr="00044CE7">
        <w:rPr>
          <w:lang w:val="fr-FR"/>
        </w:rPr>
        <w:t>XML - Extensible Markup Language</w:t>
      </w:r>
    </w:p>
    <w:p w14:paraId="1B29A9AC" w14:textId="77777777" w:rsidR="008D54F2" w:rsidRPr="00044CE7" w:rsidRDefault="008D54F2" w:rsidP="008D54F2">
      <w:pPr>
        <w:rPr>
          <w:lang w:val="fr-FR"/>
        </w:rPr>
      </w:pPr>
      <w:r w:rsidRPr="00044CE7">
        <w:rPr>
          <w:lang w:val="fr-FR"/>
        </w:rPr>
        <w:t>JSON - Javascript Object Notation</w:t>
      </w:r>
    </w:p>
    <w:p w14:paraId="285EE5B5" w14:textId="77777777" w:rsidR="008D54F2" w:rsidRPr="00044CE7" w:rsidRDefault="008D54F2" w:rsidP="008D54F2">
      <w:pPr>
        <w:rPr>
          <w:lang w:val="fr-FR"/>
        </w:rPr>
      </w:pPr>
      <w:r w:rsidRPr="00044CE7">
        <w:rPr>
          <w:lang w:val="fr-FR"/>
        </w:rPr>
        <w:t>J2ME - Java Micro Edition</w:t>
      </w:r>
    </w:p>
    <w:p w14:paraId="5B9F0966" w14:textId="77777777" w:rsidR="008D54F2" w:rsidRPr="00044CE7" w:rsidRDefault="008D54F2" w:rsidP="008D54F2">
      <w:pPr>
        <w:rPr>
          <w:lang w:val="en-US"/>
        </w:rPr>
      </w:pPr>
      <w:r w:rsidRPr="00044CE7">
        <w:rPr>
          <w:lang w:val="en-US"/>
        </w:rPr>
        <w:t>RUP - Rational Unified Process</w:t>
      </w:r>
    </w:p>
    <w:p w14:paraId="7F38742E" w14:textId="77777777" w:rsidR="008D54F2" w:rsidRPr="00044CE7" w:rsidRDefault="008D54F2" w:rsidP="008D54F2">
      <w:pPr>
        <w:rPr>
          <w:lang w:val="en-US"/>
        </w:rPr>
      </w:pPr>
      <w:r w:rsidRPr="00044CE7">
        <w:rPr>
          <w:lang w:val="en-US"/>
        </w:rPr>
        <w:t>UP - Unified Process</w:t>
      </w:r>
    </w:p>
    <w:p w14:paraId="33CDF8A8" w14:textId="77777777" w:rsidR="008D54F2" w:rsidRPr="00044CE7" w:rsidRDefault="008D54F2" w:rsidP="008D54F2">
      <w:pPr>
        <w:rPr>
          <w:lang w:val="en-US"/>
        </w:rPr>
      </w:pPr>
      <w:r w:rsidRPr="00044CE7">
        <w:rPr>
          <w:lang w:val="en-US"/>
        </w:rPr>
        <w:t>XP - Extreme Programming</w:t>
      </w:r>
    </w:p>
    <w:p w14:paraId="7FC906E4" w14:textId="77777777" w:rsidR="008D54F2" w:rsidRPr="00044CE7" w:rsidRDefault="008D54F2" w:rsidP="008D54F2">
      <w:pPr>
        <w:rPr>
          <w:lang w:val="en-US"/>
        </w:rPr>
      </w:pPr>
      <w:r w:rsidRPr="00044CE7">
        <w:rPr>
          <w:lang w:val="en-US"/>
        </w:rPr>
        <w:t>MVC - Model View Controller</w:t>
      </w:r>
    </w:p>
    <w:p w14:paraId="5E1A4C11" w14:textId="77777777" w:rsidR="008D54F2" w:rsidRPr="00044CE7" w:rsidRDefault="008D54F2" w:rsidP="008D54F2">
      <w:pPr>
        <w:rPr>
          <w:lang w:val="en-US"/>
        </w:rPr>
      </w:pPr>
      <w:r w:rsidRPr="00044CE7">
        <w:rPr>
          <w:lang w:val="en-US"/>
        </w:rPr>
        <w:t>AWS - Amazon Web Service</w:t>
      </w:r>
    </w:p>
    <w:p w14:paraId="31E5101A" w14:textId="77777777" w:rsidR="008D54F2" w:rsidRPr="00044CE7" w:rsidRDefault="008D54F2" w:rsidP="008D54F2">
      <w:pPr>
        <w:rPr>
          <w:lang w:val="en-US"/>
        </w:rPr>
      </w:pPr>
      <w:r w:rsidRPr="00044CE7">
        <w:rPr>
          <w:lang w:val="en-US"/>
        </w:rPr>
        <w:t>API - Application Programming Interface</w:t>
      </w:r>
    </w:p>
    <w:p w14:paraId="3BA78CD0" w14:textId="77777777" w:rsidR="006964D4" w:rsidRDefault="00B100A3" w:rsidP="006F3AA5">
      <w:pPr>
        <w:pStyle w:val="Heading1"/>
      </w:pPr>
      <w:bookmarkStart w:id="87" w:name="_Toc144805832"/>
      <w:bookmarkStart w:id="88" w:name="_Toc144807453"/>
      <w:bookmarkStart w:id="89" w:name="_Toc144811464"/>
      <w:bookmarkStart w:id="90" w:name="_Toc144812009"/>
      <w:bookmarkStart w:id="91" w:name="_Toc144812352"/>
      <w:bookmarkStart w:id="92" w:name="_Ref148840979"/>
      <w:bookmarkStart w:id="93" w:name="_Toc149724323"/>
      <w:bookmarkStart w:id="94" w:name="_Toc150052729"/>
      <w:bookmarkStart w:id="95" w:name="_Toc150053220"/>
      <w:bookmarkStart w:id="96" w:name="_Toc150053987"/>
      <w:bookmarkStart w:id="97" w:name="_Toc150054436"/>
      <w:bookmarkStart w:id="98" w:name="_Toc150054639"/>
      <w:bookmarkStart w:id="99" w:name="_Toc150054854"/>
      <w:bookmarkStart w:id="100" w:name="_Toc156710928"/>
      <w:bookmarkStart w:id="101" w:name="_Toc156712237"/>
      <w:bookmarkStart w:id="102" w:name="_Toc167274005"/>
      <w:bookmarkStart w:id="103" w:name="_Toc167274171"/>
      <w:bookmarkStart w:id="104" w:name="_Toc167274300"/>
      <w:bookmarkStart w:id="105" w:name="_Toc198716019"/>
      <w:bookmarkStart w:id="106" w:name="_Toc198716136"/>
      <w:bookmarkStart w:id="107" w:name="_Toc221345529"/>
      <w:bookmarkStart w:id="108" w:name="_Toc222801059"/>
      <w:bookmarkStart w:id="109" w:name="_Toc232224848"/>
      <w:bookmarkStart w:id="110" w:name="_Toc232225027"/>
      <w:bookmarkStart w:id="111" w:name="_Toc18137879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113FF7">
        <w:lastRenderedPageBreak/>
        <w:t>INTRODUÇÃO</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25D1D976" w14:textId="77777777" w:rsidR="0093388D" w:rsidRPr="0093388D" w:rsidRDefault="0093388D" w:rsidP="007E6AEB">
      <w:r>
        <w:t xml:space="preserve">A Toyota foi </w:t>
      </w:r>
      <w:r w:rsidR="00AD5FDF">
        <w:t xml:space="preserve">o </w:t>
      </w:r>
      <w:r>
        <w:t xml:space="preserve">berço para o surgimento do pensamento </w:t>
      </w:r>
      <w:r w:rsidRPr="0093388D">
        <w:rPr>
          <w:i/>
        </w:rPr>
        <w:t>Lean</w:t>
      </w:r>
      <w:r>
        <w:t xml:space="preserve">. Logo após a segunda guerra mundial, o Japão estava destruído e as empresas, precisando se reerguer, tinham uma produtividade muito baixa e </w:t>
      </w:r>
      <w:r w:rsidR="007C6A4E">
        <w:t xml:space="preserve">os recursos </w:t>
      </w:r>
      <w:r>
        <w:t>para produção</w:t>
      </w:r>
      <w:r w:rsidR="007C6A4E">
        <w:t xml:space="preserve"> eram escassos</w:t>
      </w:r>
      <w:r w:rsidR="00C7175B">
        <w:t xml:space="preserve">. Em frente a esse cenário </w:t>
      </w:r>
      <w:r>
        <w:t xml:space="preserve"> Taiichi Ohno e Shigeo Shingo desenvolveram o pensamento </w:t>
      </w:r>
      <w:r w:rsidRPr="0093388D">
        <w:rPr>
          <w:i/>
        </w:rPr>
        <w:t>Lean</w:t>
      </w:r>
      <w:r w:rsidR="00C7175B">
        <w:rPr>
          <w:i/>
        </w:rPr>
        <w:t xml:space="preserve"> (Lean Thinking)</w:t>
      </w:r>
      <w:r>
        <w:t xml:space="preserve">, justamente para aumentar </w:t>
      </w:r>
      <w:r w:rsidR="003E1CDD">
        <w:t xml:space="preserve">e otimizar </w:t>
      </w:r>
      <w:r>
        <w:t>a produção da empresa</w:t>
      </w:r>
      <w:r w:rsidR="00EB3665" w:rsidRPr="00044CE7">
        <w:rPr>
          <w:noProof/>
        </w:rPr>
        <w:t xml:space="preserve"> (OHNO, 1988)</w:t>
      </w:r>
      <w:r>
        <w:t>.</w:t>
      </w:r>
    </w:p>
    <w:p w14:paraId="7E904BCB" w14:textId="77777777"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sidRPr="00044CE7">
        <w:rPr>
          <w:noProof/>
        </w:rPr>
        <w:t xml:space="preserve"> (OHNO, 1988)</w:t>
      </w:r>
      <w:r>
        <w:t>.</w:t>
      </w:r>
    </w:p>
    <w:p w14:paraId="00B8B957" w14:textId="77777777" w:rsidR="002B7027" w:rsidRDefault="002B7027" w:rsidP="002B7027">
      <w:r>
        <w:t xml:space="preserve">Em 2003, </w:t>
      </w:r>
      <w:r w:rsidRPr="002B7027">
        <w:t>Mary Poppendieck</w:t>
      </w:r>
      <w:r>
        <w:t xml:space="preserve"> escreveu o livro </w:t>
      </w:r>
      <w:r w:rsidRPr="002B7027">
        <w:rPr>
          <w:i/>
        </w:rPr>
        <w:t>Lean Software Development: An Agile Toolkit</w:t>
      </w:r>
      <w:r>
        <w:t xml:space="preserve"> que mostra como o pensamento </w:t>
      </w:r>
      <w:r w:rsidRPr="002B7027">
        <w:rPr>
          <w:i/>
        </w:rPr>
        <w:t>Lean</w:t>
      </w:r>
      <w:r>
        <w:t xml:space="preserve"> pode ser adaptado para o desenvolvimento de software. Este livro pode ser considerado um marco para as empresas que desenvolvem software, pois com base nele muitas empresas puderam conhecer e aplicar os princípios do pensamento </w:t>
      </w:r>
      <w:r w:rsidRPr="00593A8E">
        <w:rPr>
          <w:i/>
        </w:rPr>
        <w:t>Lean</w:t>
      </w:r>
      <w:r>
        <w:t xml:space="preserve"> e assim conseguiram aumentar seus desempenhos</w:t>
      </w:r>
      <w:r w:rsidR="007B3DC0" w:rsidRPr="00044CE7">
        <w:rPr>
          <w:noProof/>
        </w:rPr>
        <w:t xml:space="preserve"> (POPPENDIECK, 2003)</w:t>
      </w:r>
      <w:r>
        <w:t>.</w:t>
      </w:r>
    </w:p>
    <w:p w14:paraId="49AAE531" w14:textId="77777777" w:rsidR="00504277" w:rsidRDefault="00504277" w:rsidP="002B7027">
      <w:pPr>
        <w:rPr>
          <w:i/>
        </w:rPr>
      </w:pPr>
      <w:r>
        <w:t xml:space="preserve">Como um dos principais pilares do pensamento </w:t>
      </w:r>
      <w:r w:rsidRPr="00504277">
        <w:rPr>
          <w:i/>
        </w:rPr>
        <w:t>Lean</w:t>
      </w:r>
      <w:r>
        <w:t xml:space="preserve"> temos a redução de desperdício, essa redução de desperdício pode ser alcançada com a adoção de algumas práticas de </w:t>
      </w:r>
      <w:r w:rsidRPr="00504277">
        <w:rPr>
          <w:i/>
        </w:rPr>
        <w:t>Extreme Programming</w:t>
      </w:r>
      <w:r w:rsidR="007B3DC0" w:rsidRPr="00044CE7">
        <w:rPr>
          <w:i/>
          <w:noProof/>
        </w:rPr>
        <w:t xml:space="preserve"> </w:t>
      </w:r>
      <w:r w:rsidR="007B3DC0" w:rsidRPr="00044CE7">
        <w:rPr>
          <w:noProof/>
        </w:rPr>
        <w:t>(POPPENDIECK, 2003)</w:t>
      </w:r>
      <w:r w:rsidR="00C7175B">
        <w:rPr>
          <w:i/>
        </w:rPr>
        <w:t>, conhecido pela sigla (XP), que terá suas características detalhadas nos próximos capítulos desse trabalho.</w:t>
      </w:r>
    </w:p>
    <w:p w14:paraId="3C27778C" w14:textId="77777777" w:rsidR="0023079A" w:rsidRDefault="005E46D9" w:rsidP="002B7027">
      <w:r w:rsidRPr="005E46D9">
        <w:rPr>
          <w:i/>
        </w:rPr>
        <w:t>Extreme Programming</w:t>
      </w:r>
      <w:r>
        <w:t xml:space="preserve"> co</w:t>
      </w:r>
      <w:r w:rsidR="00C7175B">
        <w:t>n</w:t>
      </w:r>
      <w:r>
        <w:t>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512206A2" w14:textId="77777777" w:rsidR="00C7175B" w:rsidDel="00044CE7" w:rsidRDefault="00C7175B" w:rsidP="002B7027">
      <w:pPr>
        <w:rPr>
          <w:del w:id="112" w:author="João Paulo Gomes dos Santos" w:date="2011-10-31T20:26:00Z"/>
          <w:b/>
          <w:color w:val="FF0000"/>
        </w:rPr>
      </w:pPr>
      <w:del w:id="113" w:author="João Paulo Gomes dos Santos" w:date="2011-10-31T20:26:00Z">
        <w:r w:rsidRPr="00AE214F" w:rsidDel="00044CE7">
          <w:rPr>
            <w:b/>
            <w:color w:val="FF0000"/>
          </w:rPr>
          <w:delText>(Não podemos substituir feedback por retorno ou resposta?)</w:delText>
        </w:r>
      </w:del>
    </w:p>
    <w:p w14:paraId="2165475A" w14:textId="77777777" w:rsidR="00C7175B" w:rsidRPr="00AE214F" w:rsidDel="00044CE7" w:rsidRDefault="00C7175B" w:rsidP="002B7027">
      <w:pPr>
        <w:rPr>
          <w:del w:id="114" w:author="João Paulo Gomes dos Santos" w:date="2011-10-31T20:26:00Z"/>
          <w:b/>
          <w:color w:val="FF0000"/>
        </w:rPr>
      </w:pPr>
      <w:del w:id="115" w:author="João Paulo Gomes dos Santos" w:date="2011-10-31T20:26:00Z">
        <w:r w:rsidDel="00044CE7">
          <w:rPr>
            <w:b/>
            <w:color w:val="FF0000"/>
          </w:rPr>
          <w:delText>Conseguirmos = 1ª pessoa do plural... o Texto deve ser na 3ª pessoa: Para se obter a respsota suficientemente (...)</w:delText>
        </w:r>
      </w:del>
    </w:p>
    <w:p w14:paraId="456EFAA6" w14:textId="77777777" w:rsidR="005E46D9" w:rsidRDefault="005E46D9" w:rsidP="002B7027">
      <w:r>
        <w:t xml:space="preserve">Para </w:t>
      </w:r>
      <w:ins w:id="116" w:author="João Paulo Gomes dos Santos" w:date="2011-10-31T20:25:00Z">
        <w:r w:rsidR="00044CE7">
          <w:t>se obter uma resposta</w:t>
        </w:r>
      </w:ins>
      <w:del w:id="117" w:author="João Paulo Gomes dos Santos" w:date="2011-10-31T20:25:00Z">
        <w:r w:rsidRPr="00AE214F" w:rsidDel="00044CE7">
          <w:rPr>
            <w:b/>
            <w:color w:val="FF0000"/>
            <w:highlight w:val="yellow"/>
          </w:rPr>
          <w:delText>conseguirmos</w:delText>
        </w:r>
        <w:r w:rsidDel="00044CE7">
          <w:delText xml:space="preserve"> ter o </w:delText>
        </w:r>
        <w:r w:rsidRPr="005E46D9" w:rsidDel="00044CE7">
          <w:rPr>
            <w:i/>
          </w:rPr>
          <w:delText>feedback</w:delText>
        </w:r>
      </w:del>
      <w:r>
        <w:t xml:space="preserve"> suficientemente veloz podemos utilizar uma prática conhecida como </w:t>
      </w:r>
      <w:r w:rsidRPr="005E46D9">
        <w:rPr>
          <w:i/>
        </w:rPr>
        <w:t>Test Driven Development</w:t>
      </w:r>
      <w:r>
        <w:t xml:space="preserve"> (</w:t>
      </w:r>
      <w:r w:rsidRPr="005E46D9">
        <w:rPr>
          <w:b/>
        </w:rPr>
        <w:t>TDD</w:t>
      </w:r>
      <w:r>
        <w:t>)</w:t>
      </w:r>
      <w:r w:rsidR="00440E8C">
        <w:t>, que diz que os testes para uma determinada funcionalidade do software devem ser criados antes mesmo do desenvolvimento da mesma</w:t>
      </w:r>
      <w:r w:rsidR="00B4326F">
        <w:t xml:space="preserve">, assim </w:t>
      </w:r>
      <w:r w:rsidR="00B54187">
        <w:t>pode-se</w:t>
      </w:r>
      <w:r w:rsidR="00B4326F">
        <w:t xml:space="preserve"> ter resultados</w:t>
      </w:r>
      <w:r w:rsidR="00BD2AF0">
        <w:t xml:space="preserve"> praticamente</w:t>
      </w:r>
      <w:r w:rsidR="00FB7335">
        <w:t xml:space="preserve"> imediatos a respeito do que foi implementado para atender</w:t>
      </w:r>
      <w:r w:rsidR="00B4326F">
        <w:t xml:space="preserve"> à funcionalidade em questão</w:t>
      </w:r>
      <w:r w:rsidR="007B3DC0" w:rsidRPr="00AE214F">
        <w:rPr>
          <w:noProof/>
        </w:rPr>
        <w:t xml:space="preserve"> (FREEMAN, 2009)</w:t>
      </w:r>
      <w:r w:rsidR="00B4326F">
        <w:t>.</w:t>
      </w:r>
    </w:p>
    <w:p w14:paraId="4D927990" w14:textId="77777777" w:rsidR="00764608" w:rsidRDefault="00764608" w:rsidP="002B7027">
      <w:r>
        <w:t xml:space="preserve">Cada vez mais o mercado de desenvolvimento de software está valorizando práticas presentes no </w:t>
      </w:r>
      <w:r w:rsidRPr="00764608">
        <w:rPr>
          <w:i/>
        </w:rPr>
        <w:t>Extreme Programming</w:t>
      </w:r>
      <w:r w:rsidR="0087420E">
        <w:t xml:space="preserve">, alguns dos principais motivos para essa valorização são </w:t>
      </w:r>
      <w:r w:rsidR="000E1A51">
        <w:t>o aumento da qualidade d</w:t>
      </w:r>
      <w:r w:rsidR="0087420E">
        <w:t>o resultado e a redução de custos durante o desenvolvimento.</w:t>
      </w:r>
    </w:p>
    <w:p w14:paraId="074E5931" w14:textId="13F24E65" w:rsidR="00DC6BAF" w:rsidRDefault="00AE214F" w:rsidP="002B7027">
      <w:ins w:id="118" w:author="João Paulo Gomes dos Santos" w:date="2011-10-31T20:28:00Z">
        <w:r>
          <w:t>A princípio, q</w:t>
        </w:r>
      </w:ins>
      <w:del w:id="119" w:author="João Paulo Gomes dos Santos" w:date="2011-10-31T20:28:00Z">
        <w:r w:rsidR="0087420E" w:rsidDel="00AE214F">
          <w:delText>Q</w:delText>
        </w:r>
      </w:del>
      <w:r w:rsidR="0087420E">
        <w:t xml:space="preserve">uando </w:t>
      </w:r>
      <w:del w:id="120" w:author="João Paulo Gomes dos Santos" w:date="2011-10-31T20:28:00Z">
        <w:r w:rsidR="0087420E" w:rsidRPr="00AE214F" w:rsidDel="00AE214F">
          <w:rPr>
            <w:b/>
            <w:color w:val="FF0000"/>
            <w:highlight w:val="yellow"/>
          </w:rPr>
          <w:delText>pensamos</w:delText>
        </w:r>
        <w:r w:rsidR="0087420E" w:rsidRPr="00AE214F" w:rsidDel="00AE214F">
          <w:rPr>
            <w:color w:val="FF0000"/>
          </w:rPr>
          <w:delText xml:space="preserve"> </w:delText>
        </w:r>
      </w:del>
      <w:ins w:id="121" w:author="João Paulo Gomes dos Santos" w:date="2011-10-31T20:28:00Z">
        <w:r>
          <w:rPr>
            <w:b/>
            <w:color w:val="FF0000"/>
          </w:rPr>
          <w:t>o TDD</w:t>
        </w:r>
        <w:r>
          <w:t xml:space="preserve"> é incluído </w:t>
        </w:r>
      </w:ins>
      <w:ins w:id="122" w:author="João Paulo Gomes dos Santos" w:date="2011-10-31T20:29:00Z">
        <w:r>
          <w:t xml:space="preserve">no processo de desenvolvimento de software, </w:t>
        </w:r>
      </w:ins>
      <w:ins w:id="123" w:author="João Paulo Gomes dos Santos" w:date="2011-10-31T20:30:00Z">
        <w:r>
          <w:t>os desenvolvedores tendem a pensar que o ciclo de desenvolvimento foi</w:t>
        </w:r>
        <w:r w:rsidR="00797436">
          <w:t xml:space="preserve"> aumentado e com </w:t>
        </w:r>
        <w:r w:rsidR="00797436">
          <w:lastRenderedPageBreak/>
          <w:t>isso o tempo gasto para desenvolver uma funcionalidade aumenta tamb</w:t>
        </w:r>
      </w:ins>
      <w:ins w:id="124" w:author="João Paulo Gomes dos Santos" w:date="2011-10-31T20:31:00Z">
        <w:r w:rsidR="00797436">
          <w:t>ém</w:t>
        </w:r>
      </w:ins>
      <w:del w:id="125" w:author="João Paulo Gomes dos Santos" w:date="2011-10-31T20:28:00Z">
        <w:r w:rsidR="0087420E" w:rsidDel="00AE214F">
          <w:delText xml:space="preserve">em </w:delText>
        </w:r>
        <w:r w:rsidR="0087420E" w:rsidRPr="00B21FD4" w:rsidDel="00AE214F">
          <w:rPr>
            <w:b/>
          </w:rPr>
          <w:delText>TDD</w:delText>
        </w:r>
        <w:r w:rsidR="0087420E" w:rsidDel="00AE214F">
          <w:delText xml:space="preserve"> </w:delText>
        </w:r>
      </w:del>
      <w:del w:id="126" w:author="João Paulo Gomes dos Santos" w:date="2011-10-31T20:31:00Z">
        <w:r w:rsidR="0087420E" w:rsidDel="00797436">
          <w:delText xml:space="preserve">logo </w:delText>
        </w:r>
        <w:r w:rsidR="0087420E" w:rsidRPr="00AE214F" w:rsidDel="00797436">
          <w:rPr>
            <w:b/>
            <w:color w:val="FF0000"/>
            <w:highlight w:val="yellow"/>
          </w:rPr>
          <w:delText>pensamos</w:delText>
        </w:r>
        <w:r w:rsidR="0087420E" w:rsidDel="00797436">
          <w:delText xml:space="preserve"> em criar testes antes de desenvolver e isso nos dá a impressão que estamos aumentando o ciclo de desenvolvimento e vamos gastar mais tempo</w:delText>
        </w:r>
      </w:del>
      <w:ins w:id="127" w:author="João Paulo Gomes dos Santos" w:date="2011-10-31T20:31:00Z">
        <w:r w:rsidR="00797436">
          <w:t xml:space="preserve">, </w:t>
        </w:r>
      </w:ins>
      <w:del w:id="128" w:author="João Paulo Gomes dos Santos" w:date="2011-10-31T20:31:00Z">
        <w:r w:rsidR="0087420E" w:rsidDel="00797436">
          <w:delText xml:space="preserve">, </w:delText>
        </w:r>
      </w:del>
      <w:r w:rsidR="0087420E">
        <w:t xml:space="preserve">segundo </w:t>
      </w:r>
      <w:r w:rsidR="0087420E" w:rsidRPr="007131DE">
        <w:rPr>
          <w:noProof/>
        </w:rPr>
        <w:t>(FREEMAN, 2009)</w:t>
      </w:r>
      <w:r w:rsidR="0087420E">
        <w:t xml:space="preserve"> o que ocorre é exatamente o contrário. Quando criamos testes para uma funcionalidade somos obrigados a </w:t>
      </w:r>
      <w:r w:rsidR="00B21FD4">
        <w:t>pensar como ela será implementada</w:t>
      </w:r>
      <w:r w:rsidR="0087420E">
        <w:t xml:space="preserve"> e assim conseguimos descobrir problemas do nosso design antecipadamente</w:t>
      </w:r>
      <w:ins w:id="129" w:author="João Paulo Gomes dos Santos" w:date="2011-10-31T20:31:00Z">
        <w:r w:rsidR="005600D7">
          <w:t>, reduzindo o tempo gasto na correç</w:t>
        </w:r>
      </w:ins>
      <w:ins w:id="130" w:author="João Paulo Gomes dos Santos" w:date="2011-10-31T20:32:00Z">
        <w:r w:rsidR="005600D7">
          <w:t>ão de defeitos</w:t>
        </w:r>
      </w:ins>
      <w:del w:id="131" w:author="João Paulo Gomes dos Santos" w:date="2011-10-31T20:31:00Z">
        <w:r w:rsidR="0087420E" w:rsidDel="005600D7">
          <w:delText>.</w:delText>
        </w:r>
      </w:del>
      <w:r w:rsidR="00B21FD4">
        <w:t xml:space="preserve"> </w:t>
      </w:r>
    </w:p>
    <w:p w14:paraId="63C0520A" w14:textId="1A608BB2"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w:t>
      </w:r>
      <w:del w:id="132" w:author="João Paulo Gomes dos Santos" w:date="2011-10-31T20:32:00Z">
        <w:r w:rsidDel="007131DE">
          <w:delText xml:space="preserve">foi </w:delText>
        </w:r>
      </w:del>
      <w:ins w:id="133" w:author="João Paulo Gomes dos Santos" w:date="2011-10-31T20:32:00Z">
        <w:r w:rsidR="007131DE">
          <w:t xml:space="preserve">seja </w:t>
        </w:r>
      </w:ins>
      <w:r>
        <w:t>afetada por novas implementações</w:t>
      </w:r>
      <w:r w:rsidR="004F5D8A" w:rsidRPr="00B0515D">
        <w:rPr>
          <w:noProof/>
        </w:rPr>
        <w:t xml:space="preserve"> (FREEMAN, 2009)</w:t>
      </w:r>
      <w:r>
        <w:t>.</w:t>
      </w:r>
    </w:p>
    <w:p w14:paraId="64182E09" w14:textId="5B98DF38" w:rsidR="00105128" w:rsidRDefault="00DC6BAF" w:rsidP="00105128">
      <w:r>
        <w:t xml:space="preserve">Este trabalho tem como objetivo mostrar o uso de </w:t>
      </w:r>
      <w:r w:rsidRPr="00DC6BAF">
        <w:rPr>
          <w:b/>
        </w:rPr>
        <w:t>TDD</w:t>
      </w:r>
      <w:r>
        <w:t xml:space="preserve"> aplicado em </w:t>
      </w:r>
      <w:r w:rsidR="003210CB">
        <w:t xml:space="preserve">um </w:t>
      </w:r>
      <w:r>
        <w:t xml:space="preserve">sistema de exemplo, onde </w:t>
      </w:r>
      <w:r w:rsidR="00C7175B">
        <w:t>se pode</w:t>
      </w:r>
      <w:r>
        <w:t xml:space="preserve"> observar as vantagens e a velocidade de </w:t>
      </w:r>
      <w:del w:id="134" w:author="João Paulo Gomes dos Santos" w:date="2011-10-31T20:33:00Z">
        <w:r w:rsidDel="00B0515D">
          <w:delText xml:space="preserve">feedback </w:delText>
        </w:r>
      </w:del>
      <w:ins w:id="135" w:author="João Paulo Gomes dos Santos" w:date="2011-10-31T20:33:00Z">
        <w:r w:rsidR="00B0515D">
          <w:t xml:space="preserve">resposta </w:t>
        </w:r>
      </w:ins>
      <w:r>
        <w:t>proporcionada por essa metodologia de desenvolvimento.</w:t>
      </w:r>
    </w:p>
    <w:p w14:paraId="0EAAF866" w14:textId="77777777" w:rsidR="00B328C9" w:rsidRDefault="00B328C9" w:rsidP="002B7027">
      <w:r>
        <w:t xml:space="preserve">Mais informações sobre o pensamento </w:t>
      </w:r>
      <w:r w:rsidRPr="00B328C9">
        <w:rPr>
          <w:i/>
        </w:rPr>
        <w:t>Lean</w:t>
      </w:r>
      <w:r>
        <w:t xml:space="preserve">, </w:t>
      </w:r>
      <w:r w:rsidRPr="00B328C9">
        <w:rPr>
          <w:i/>
        </w:rPr>
        <w:t>Extreme Programming</w:t>
      </w:r>
      <w:r>
        <w:t xml:space="preserve"> e </w:t>
      </w:r>
      <w:r w:rsidRPr="00B21FD4">
        <w:rPr>
          <w:b/>
        </w:rPr>
        <w:t>TDD</w:t>
      </w:r>
      <w:r>
        <w:t xml:space="preserve"> serão apresentadas nos próximos capítulos.</w:t>
      </w:r>
    </w:p>
    <w:p w14:paraId="50080E76" w14:textId="77777777" w:rsidR="0081742B" w:rsidRDefault="0081742B" w:rsidP="0081742B">
      <w:r>
        <w:t>Para tornar mais claro</w:t>
      </w:r>
      <w:r w:rsidR="00003426">
        <w:t>s</w:t>
      </w:r>
      <w:r>
        <w:t xml:space="preserve"> os benefícios do uso do pensamento </w:t>
      </w:r>
      <w:r w:rsidRPr="00F92BF3">
        <w:rPr>
          <w:i/>
        </w:rPr>
        <w:t>Lean</w:t>
      </w:r>
      <w:r>
        <w:t xml:space="preserve"> e de práticas de </w:t>
      </w:r>
      <w:r w:rsidRPr="00F92BF3">
        <w:rPr>
          <w:i/>
        </w:rPr>
        <w:t>Extreme Programming</w:t>
      </w:r>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601FA18D" w14:textId="77777777" w:rsidR="00105128" w:rsidRDefault="00BA69D8" w:rsidP="002677CA">
      <w:pPr>
        <w:pStyle w:val="Heading2"/>
      </w:pPr>
      <w:bookmarkStart w:id="136" w:name="_Toc181378797"/>
      <w:r>
        <w:t>ESTUDO DE CASO</w:t>
      </w:r>
      <w:bookmarkEnd w:id="136"/>
    </w:p>
    <w:p w14:paraId="4982C7A8" w14:textId="384A599E" w:rsidR="00D92C3F" w:rsidRDefault="00066BED" w:rsidP="00066BED">
      <w:pPr>
        <w:rPr>
          <w:ins w:id="137" w:author="João Paulo Gomes dos Santos" w:date="2011-10-31T20:35:00Z"/>
        </w:rPr>
      </w:pPr>
      <w:r>
        <w:t xml:space="preserve">Cada dia que passa as empresas </w:t>
      </w:r>
      <w:del w:id="138" w:author="João Paulo Gomes dos Santos" w:date="2011-10-31T20:33:00Z">
        <w:r w:rsidDel="004F068A">
          <w:delText xml:space="preserve">de </w:delText>
        </w:r>
      </w:del>
      <w:r w:rsidR="00C7175B">
        <w:t xml:space="preserve">tecnológicas </w:t>
      </w:r>
      <w:r>
        <w:t xml:space="preserve">estão investindo mais em tecnologias móveis. </w:t>
      </w:r>
    </w:p>
    <w:p w14:paraId="775281D4" w14:textId="786A3370" w:rsidR="00C7175B" w:rsidRPr="005C5C7F" w:rsidDel="00CB06E9" w:rsidRDefault="00CB06E9" w:rsidP="00D92C3F">
      <w:pPr>
        <w:ind w:firstLine="0"/>
        <w:rPr>
          <w:del w:id="139" w:author="João Paulo Gomes dos Santos" w:date="2011-10-31T20:35:00Z"/>
          <w:b/>
          <w:color w:val="FF0000"/>
        </w:rPr>
        <w:pPrChange w:id="140" w:author="João Paulo Gomes dos Santos" w:date="2011-10-31T20:35:00Z">
          <w:pPr/>
        </w:pPrChange>
      </w:pPr>
      <w:ins w:id="141" w:author="João Paulo Gomes dos Santos" w:date="2011-10-31T20:34:00Z">
        <w:r>
          <w:rPr>
            <w:b/>
            <w:color w:val="FF0000"/>
          </w:rPr>
          <w:t>Ultimamente, a interação homem máquina vem sendo mais valorizada que evoluç</w:t>
        </w:r>
      </w:ins>
      <w:ins w:id="142" w:author="João Paulo Gomes dos Santos" w:date="2011-10-31T20:35:00Z">
        <w:r>
          <w:rPr>
            <w:b/>
            <w:color w:val="FF0000"/>
          </w:rPr>
          <w:t>ões de hardware. Diante deste fato</w:t>
        </w:r>
      </w:ins>
      <w:del w:id="143" w:author="João Paulo Gomes dos Santos" w:date="2011-10-31T20:35:00Z">
        <w:r w:rsidR="00C7175B" w:rsidRPr="005C5C7F" w:rsidDel="00CB06E9">
          <w:rPr>
            <w:b/>
            <w:color w:val="FF0000"/>
          </w:rPr>
          <w:delText>(Talvez aquela frase que eu coloquei no resumo encaixe aqui, não ?)</w:delText>
        </w:r>
      </w:del>
    </w:p>
    <w:p w14:paraId="334BA4D7" w14:textId="5F268295" w:rsidR="00066BED" w:rsidRDefault="00066BED" w:rsidP="00D92C3F">
      <w:del w:id="144" w:author="João Paulo Gomes dos Santos" w:date="2011-10-31T20:35:00Z">
        <w:r w:rsidDel="00CB06E9">
          <w:delText>Recentemente</w:delText>
        </w:r>
      </w:del>
      <w:r>
        <w:t xml:space="preserve"> os </w:t>
      </w:r>
      <w:r w:rsidRPr="00066BED">
        <w:rPr>
          <w:i/>
        </w:rPr>
        <w:t>tablets</w:t>
      </w:r>
      <w:r>
        <w:t xml:space="preserve"> ganharam um lugar de destaque entre os dispositivos móveis. Os </w:t>
      </w:r>
      <w:r w:rsidRPr="00066BED">
        <w:rPr>
          <w:i/>
        </w:rPr>
        <w:t>table</w:t>
      </w:r>
      <w:r>
        <w:rPr>
          <w:i/>
        </w:rPr>
        <w:t>ts</w:t>
      </w:r>
      <w:r>
        <w:t xml:space="preserve"> mais modernos são praticamente computadores, fazem tudo que um computador convencional faz, apenas com uma diferença: são bem menores.</w:t>
      </w:r>
    </w:p>
    <w:p w14:paraId="77FFABA3" w14:textId="297B493B" w:rsidR="00066BED" w:rsidRDefault="009967E1" w:rsidP="00066BED">
      <w:r>
        <w:t xml:space="preserve">Inicialmente os </w:t>
      </w:r>
      <w:r w:rsidRPr="009967E1">
        <w:rPr>
          <w:i/>
        </w:rPr>
        <w:t>tablets</w:t>
      </w:r>
      <w:r>
        <w:t xml:space="preserve"> eram muito caros, impossibilitando a adoção pelo público. Com o passar do tempo o custo benefício dos aparelhos cresceu muito, fato que</w:t>
      </w:r>
      <w:r w:rsidR="00B86939">
        <w:t xml:space="preserve"> impulsionou </w:t>
      </w:r>
      <w:r w:rsidR="00B310B7">
        <w:t>a venda e criou muitas oportunidades de negócio.</w:t>
      </w:r>
    </w:p>
    <w:p w14:paraId="26687CC2" w14:textId="77777777" w:rsidR="00B310B7" w:rsidRDefault="00B310B7" w:rsidP="00066BED">
      <w:r>
        <w:t>Hoje existem várias empresas que são especialistas em desenvolvimento de software pa</w:t>
      </w:r>
      <w:r w:rsidR="00A84F67">
        <w:t>ra dispositivos móveis, devido à</w:t>
      </w:r>
      <w:r>
        <w:t xml:space="preserve"> grande demanda das empresas consumidoras destes aplicativos.</w:t>
      </w:r>
    </w:p>
    <w:p w14:paraId="1186F1BA" w14:textId="77777777" w:rsidR="00B310B7" w:rsidRDefault="00B310B7" w:rsidP="00066BED">
      <w:r>
        <w:lastRenderedPageBreak/>
        <w:t>Este trabalho utilizará como estudo de caso um sistema de catálogo digital que tem seu funcionamento descrito abaixo.</w:t>
      </w:r>
    </w:p>
    <w:p w14:paraId="00F4187C" w14:textId="77777777" w:rsidR="00B310B7" w:rsidRDefault="00500CAB" w:rsidP="00B310B7">
      <w:r>
        <w:t>A primeira parte do projeto</w:t>
      </w:r>
      <w:r w:rsidR="00B310B7">
        <w:t xml:space="preserve"> é composta por um sistema web capaz de armazenar os dados do cliente. Depois que o cliente </w:t>
      </w:r>
      <w:r w:rsidR="00F804A0">
        <w:t>realizar</w:t>
      </w:r>
      <w:r w:rsidR="00B310B7">
        <w:t xml:space="preserve"> o cadastro de seus dados ele poderá</w:t>
      </w:r>
      <w:r w:rsidR="00144395">
        <w:t xml:space="preserve"> visualizá-los </w:t>
      </w:r>
      <w:r w:rsidR="00B310B7">
        <w:t xml:space="preserve">em </w:t>
      </w:r>
      <w:r w:rsidR="00B310B7" w:rsidRPr="00B310B7">
        <w:rPr>
          <w:i/>
        </w:rPr>
        <w:t>tablets</w:t>
      </w:r>
      <w:r w:rsidR="00B310B7">
        <w:t xml:space="preserve">. Os </w:t>
      </w:r>
      <w:r w:rsidR="00B310B7" w:rsidRPr="00B310B7">
        <w:rPr>
          <w:i/>
        </w:rPr>
        <w:t>tablets</w:t>
      </w:r>
      <w:r w:rsidR="00B310B7">
        <w:t xml:space="preserve"> serão capaz</w:t>
      </w:r>
      <w:r w:rsidR="00CF5239">
        <w:t>es</w:t>
      </w:r>
      <w:r w:rsidR="00B310B7">
        <w:t xml:space="preserve"> de sincronizar seus dados com os dados cadastrados no sistema web.</w:t>
      </w:r>
    </w:p>
    <w:p w14:paraId="2F5BEB18" w14:textId="77777777" w:rsidR="0093388D" w:rsidRDefault="00500CAB" w:rsidP="00D769DD">
      <w:r>
        <w:t xml:space="preserve">Um exemplo </w:t>
      </w:r>
      <w:r w:rsidR="006644ED">
        <w:t>de</w:t>
      </w:r>
      <w:r>
        <w:t xml:space="preserve"> </w:t>
      </w:r>
      <w:r w:rsidR="006644ED">
        <w:t>aplicação d</w:t>
      </w:r>
      <w:r>
        <w:t>este projeto</w:t>
      </w:r>
      <w:r w:rsidR="006644ED">
        <w:t xml:space="preserve"> poderia ser um restaurante, onde os </w:t>
      </w:r>
      <w:r w:rsidR="006644ED" w:rsidRPr="006644ED">
        <w:rPr>
          <w:i/>
        </w:rPr>
        <w:t>tablets</w:t>
      </w:r>
      <w:r w:rsidR="006644ED">
        <w:t xml:space="preserve"> podem ser usados como cardápios. </w:t>
      </w:r>
      <w:r w:rsidR="00305CC3">
        <w:t>Com base n</w:t>
      </w:r>
      <w:r w:rsidR="006644ED">
        <w:t>os dados que foram cadastrados no sistema web</w:t>
      </w:r>
      <w:r w:rsidR="000019AA">
        <w:t xml:space="preserve"> os </w:t>
      </w:r>
      <w:r w:rsidR="000019AA" w:rsidRPr="000019AA">
        <w:rPr>
          <w:i/>
        </w:rPr>
        <w:t xml:space="preserve">tablets </w:t>
      </w:r>
      <w:r w:rsidR="000019AA">
        <w:t xml:space="preserve">seriam </w:t>
      </w:r>
      <w:r w:rsidR="00DA3798">
        <w:t>atualizados</w:t>
      </w:r>
      <w:r w:rsidR="000019AA">
        <w:t>, reduzindo o custo e o tempo para a atualização dos cardápios.</w:t>
      </w:r>
    </w:p>
    <w:p w14:paraId="7456CB56" w14:textId="77777777" w:rsidR="00E002D6" w:rsidRDefault="00E002D6" w:rsidP="00336CA1">
      <w:pPr>
        <w:pStyle w:val="Heading2"/>
      </w:pPr>
      <w:bookmarkStart w:id="145" w:name="_Toc181378798"/>
      <w:r>
        <w:t>OBJETIVO DO TRABALHO</w:t>
      </w:r>
      <w:bookmarkEnd w:id="145"/>
    </w:p>
    <w:p w14:paraId="40C3A2DB"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4B907D" w14:textId="77777777" w:rsidR="00E002D6" w:rsidRDefault="00410A77" w:rsidP="00410A77">
      <w:r>
        <w:t>O segundo objetivo do trabalho é mostrar a integração de sistemas web com sistemas desenvolvidos para dispositivos móveis.</w:t>
      </w:r>
    </w:p>
    <w:p w14:paraId="69F2D896" w14:textId="77777777" w:rsidR="008D60C9" w:rsidRDefault="008D60C9" w:rsidP="006F3AA5">
      <w:pPr>
        <w:pStyle w:val="Heading2"/>
      </w:pPr>
      <w:bookmarkStart w:id="146" w:name="_Toc181378799"/>
      <w:r>
        <w:t>JUSTIFICATIVA</w:t>
      </w:r>
      <w:bookmarkEnd w:id="146"/>
    </w:p>
    <w:p w14:paraId="246BCFC8" w14:textId="77777777"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sidRPr="00C94639">
        <w:rPr>
          <w:noProof/>
        </w:rPr>
        <w:t xml:space="preserve"> (SUCESU-RS,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570EE49A" w14:textId="77777777" w:rsidR="008D60C9" w:rsidRDefault="0007383C" w:rsidP="007E6AEB">
      <w:pPr>
        <w:rPr>
          <w:ins w:id="147" w:author="João Paulo Gomes dos Santos" w:date="2011-10-31T20:37:00Z"/>
          <w:b/>
          <w:color w:val="FF0000"/>
        </w:rPr>
      </w:pPr>
      <w:r w:rsidRPr="00E93F7F">
        <w:rPr>
          <w:b/>
          <w:color w:val="FF0000"/>
        </w:rPr>
        <w:t>Estrutura ?</w:t>
      </w:r>
    </w:p>
    <w:p w14:paraId="5D87F092" w14:textId="4324F4EB" w:rsidR="00285E96" w:rsidRPr="00A24719" w:rsidRDefault="00285E96" w:rsidP="007E6AEB">
      <w:pPr>
        <w:rPr>
          <w:b/>
          <w:color w:val="FF0000"/>
        </w:rPr>
      </w:pPr>
      <w:ins w:id="148" w:author="João Paulo Gomes dos Santos" w:date="2011-10-31T20:37:00Z">
        <w:r>
          <w:rPr>
            <w:b/>
            <w:color w:val="FF0000"/>
          </w:rPr>
          <w:t>??????????????????</w:t>
        </w:r>
      </w:ins>
    </w:p>
    <w:p w14:paraId="7164C394" w14:textId="77777777" w:rsidR="00597A3A" w:rsidRDefault="00CA7229" w:rsidP="006F3AA5">
      <w:pPr>
        <w:pStyle w:val="Heading1"/>
      </w:pPr>
      <w:bookmarkStart w:id="149" w:name="_Toc181378800"/>
      <w:r>
        <w:lastRenderedPageBreak/>
        <w:t>FUNDAMENTAÇÃO TE</w:t>
      </w:r>
      <w:r w:rsidR="00D619D0">
        <w:t>Ó</w:t>
      </w:r>
      <w:r>
        <w:t>RICA</w:t>
      </w:r>
      <w:bookmarkEnd w:id="149"/>
    </w:p>
    <w:p w14:paraId="41B00A96" w14:textId="77777777" w:rsidR="00635BC3" w:rsidRDefault="0096603A" w:rsidP="00635BC3">
      <w:pPr>
        <w:pStyle w:val="Heading2"/>
      </w:pPr>
      <w:bookmarkStart w:id="150" w:name="_Toc181378801"/>
      <w:r>
        <w:t>TESTES DE SOFTWARE</w:t>
      </w:r>
      <w:bookmarkEnd w:id="150"/>
    </w:p>
    <w:p w14:paraId="19930638"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8625122" w14:textId="77777777" w:rsidR="00EB24D9" w:rsidRDefault="00DD7D6C" w:rsidP="00D83B0C">
      <w:r>
        <w:t>A definição de teste de software segundo</w:t>
      </w:r>
      <w:r w:rsidR="00E13CFE" w:rsidRPr="004D3001">
        <w:rPr>
          <w:noProof/>
        </w:rPr>
        <w:t xml:space="preserve"> (MYERS, 2004)</w:t>
      </w:r>
      <w:r>
        <w:rPr>
          <w:noProof/>
        </w:rPr>
        <w:t xml:space="preserve"> diz que teste de software é</w:t>
      </w:r>
      <w:r w:rsidR="00EB24D9">
        <w:t xml:space="preserve"> o processo de executar um software com o intuito de encontrar erros</w:t>
      </w:r>
      <w:r w:rsidR="00EB24D9">
        <w:rPr>
          <w:noProof/>
        </w:rPr>
        <w:t>.</w:t>
      </w:r>
    </w:p>
    <w:p w14:paraId="2ECF676F" w14:textId="56F321AB"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sidRPr="00FB2B70">
        <w:rPr>
          <w:noProof/>
        </w:rPr>
        <w:t>(MYERS, 2004)</w:t>
      </w:r>
      <w:r>
        <w:t xml:space="preserve">, mesmo </w:t>
      </w:r>
      <w:del w:id="151" w:author="João Paulo Gomes dos Santos" w:date="2011-10-31T20:38:00Z">
        <w:r w:rsidR="00472E55" w:rsidDel="004D3001">
          <w:delText>executando</w:delText>
        </w:r>
        <w:r w:rsidDel="004D3001">
          <w:delText xml:space="preserve"> </w:delText>
        </w:r>
      </w:del>
      <w:ins w:id="152" w:author="João Paulo Gomes dos Santos" w:date="2011-10-31T20:38:00Z">
        <w:r w:rsidR="004D3001">
          <w:t xml:space="preserve">passando por </w:t>
        </w:r>
      </w:ins>
      <w:r>
        <w:t>exaustivas baterias de teste</w:t>
      </w:r>
      <w:r w:rsidR="00472E55">
        <w:t>s</w:t>
      </w:r>
      <w:r>
        <w:t>.</w:t>
      </w:r>
    </w:p>
    <w:p w14:paraId="65BFDE3F" w14:textId="77777777" w:rsidR="00635BC3" w:rsidRDefault="001348E6" w:rsidP="00635BC3">
      <w:r>
        <w:t xml:space="preserve">Segundo </w:t>
      </w:r>
      <w:r w:rsidR="00E13CFE" w:rsidRPr="00DB2F00">
        <w:rPr>
          <w:noProof/>
        </w:rPr>
        <w:t>(MCGREGOR, 2001)</w:t>
      </w:r>
      <w:r>
        <w:t xml:space="preserve"> e </w:t>
      </w:r>
      <w:r w:rsidR="00E13CFE" w:rsidRPr="00DB2F00">
        <w:rPr>
          <w:noProof/>
        </w:rPr>
        <w:t>(GUERRA, 2005)</w:t>
      </w:r>
      <w:r>
        <w:rPr>
          <w:noProof/>
        </w:rPr>
        <w:t>, e</w:t>
      </w:r>
      <w:r w:rsidR="00C95887">
        <w:t>xistem vários tipos de teste</w:t>
      </w:r>
      <w:r w:rsidR="0000609C">
        <w:t>s</w:t>
      </w:r>
      <w:r w:rsidR="00C95887">
        <w:t xml:space="preserve"> de software</w:t>
      </w:r>
      <w:r w:rsidR="007E1BCC">
        <w:t>,</w:t>
      </w:r>
      <w:r w:rsidR="00C95887">
        <w:t xml:space="preserve"> cada um com um propósito específico</w:t>
      </w:r>
      <w:r w:rsidR="00D20AF0">
        <w:t>, alguns dos principais são:</w:t>
      </w:r>
    </w:p>
    <w:p w14:paraId="0CBDF753"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6EC5D5DC"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36AA474B"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3D7DD127" w14:textId="77777777" w:rsidR="00C74022" w:rsidRDefault="00C74022" w:rsidP="00043143">
      <w:pPr>
        <w:numPr>
          <w:ilvl w:val="0"/>
          <w:numId w:val="4"/>
        </w:numPr>
      </w:pPr>
      <w:r>
        <w:t>Teste de Integração:</w:t>
      </w:r>
      <w:r w:rsidR="00D5611A">
        <w:t xml:space="preserve"> Deve ser feito sobre um grupo de componentes.</w:t>
      </w:r>
    </w:p>
    <w:p w14:paraId="1ECD94E5"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4FD5D2DB"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59070834" w14:textId="77777777" w:rsidR="00C74022" w:rsidRDefault="00C74022" w:rsidP="00C74022">
      <w:pPr>
        <w:ind w:left="1069" w:firstLine="0"/>
      </w:pPr>
    </w:p>
    <w:p w14:paraId="7DD29B43"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sidRPr="00DB2F00">
        <w:rPr>
          <w:noProof/>
        </w:rPr>
        <w:t>(GUERRA, 2005)</w:t>
      </w:r>
      <w:r>
        <w:t>.</w:t>
      </w:r>
    </w:p>
    <w:p w14:paraId="139B5A85"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sidRPr="00DB2F00">
        <w:rPr>
          <w:noProof/>
        </w:rPr>
        <w:t xml:space="preserve"> (GUERRA, 2005)</w:t>
      </w:r>
      <w:r>
        <w:t>.</w:t>
      </w:r>
    </w:p>
    <w:p w14:paraId="49EC597D" w14:textId="77777777" w:rsidR="00241BEE" w:rsidRDefault="00241BEE" w:rsidP="00FF61D3">
      <w:r>
        <w:t>Nos próximos capítulos serão detalhados os principais tipos de teste utilizados neste trabalho.</w:t>
      </w:r>
    </w:p>
    <w:p w14:paraId="0B31DA98" w14:textId="603CE909" w:rsidR="00A534A2" w:rsidRDefault="005D7F97" w:rsidP="00A534A2">
      <w:pPr>
        <w:pStyle w:val="Heading3"/>
      </w:pPr>
      <w:bookmarkStart w:id="153" w:name="_Toc181378802"/>
      <w:r>
        <w:t>TESTES DE UNIDADE</w:t>
      </w:r>
      <w:bookmarkEnd w:id="153"/>
      <w:del w:id="154" w:author="João Paulo Gomes dos Santos" w:date="2011-10-31T20:39:00Z">
        <w:r w:rsidR="00C7175B" w:rsidDel="00DB2F00">
          <w:delText xml:space="preserve"> </w:delText>
        </w:r>
        <w:r w:rsidR="00C7175B" w:rsidRPr="00624346" w:rsidDel="00DB2F00">
          <w:rPr>
            <w:color w:val="FF0000"/>
          </w:rPr>
          <w:delText>(Ou teste Unitário?)</w:delText>
        </w:r>
      </w:del>
    </w:p>
    <w:p w14:paraId="129BA5F4"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sidRPr="00624346">
        <w:rPr>
          <w:noProof/>
        </w:rPr>
        <w:t xml:space="preserve"> (MCGREGOR, 2001)</w:t>
      </w:r>
      <w:r>
        <w:t>.</w:t>
      </w:r>
    </w:p>
    <w:p w14:paraId="783A45F9"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6E9B5478" w14:textId="77777777" w:rsidR="003D5D0D" w:rsidRPr="00624346" w:rsidRDefault="003D5D0D" w:rsidP="00A534A2">
      <w:pPr>
        <w:rPr>
          <w:noProof/>
        </w:rPr>
      </w:pPr>
      <w:r>
        <w:t xml:space="preserve">Segundo </w:t>
      </w:r>
      <w:r w:rsidRPr="00624346">
        <w:rPr>
          <w:noProof/>
        </w:rPr>
        <w:t xml:space="preserve">(MCGREGOR, 2001), o tempo gasto com correção de problemas no sistema </w:t>
      </w:r>
      <w:r w:rsidR="008373EC" w:rsidRPr="00624346">
        <w:rPr>
          <w:noProof/>
        </w:rPr>
        <w:t xml:space="preserve">é reduzido drásticamente, já que as unidade </w:t>
      </w:r>
      <w:r w:rsidR="00FC6719" w:rsidRPr="00624346">
        <w:rPr>
          <w:noProof/>
        </w:rPr>
        <w:t>são</w:t>
      </w:r>
      <w:r w:rsidR="008373EC" w:rsidRPr="00624346">
        <w:rPr>
          <w:noProof/>
        </w:rPr>
        <w:t xml:space="preserve"> </w:t>
      </w:r>
      <w:r w:rsidR="00604C46" w:rsidRPr="00624346">
        <w:rPr>
          <w:noProof/>
        </w:rPr>
        <w:t xml:space="preserve">coesas e </w:t>
      </w:r>
      <w:r w:rsidR="008373EC" w:rsidRPr="00624346">
        <w:rPr>
          <w:noProof/>
        </w:rPr>
        <w:t>testadas corretamente</w:t>
      </w:r>
      <w:r w:rsidR="00604C46" w:rsidRPr="00624346">
        <w:rPr>
          <w:noProof/>
        </w:rPr>
        <w:t>.</w:t>
      </w:r>
    </w:p>
    <w:p w14:paraId="580478E7" w14:textId="77777777" w:rsidR="006565E7" w:rsidRPr="00A534A2" w:rsidRDefault="006565E7" w:rsidP="00A534A2">
      <w:r w:rsidRPr="00624346">
        <w:rPr>
          <w:noProof/>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sidRPr="00624346">
        <w:rPr>
          <w:noProof/>
        </w:rPr>
        <w:t xml:space="preserve"> (HUNT, 2003)</w:t>
      </w:r>
      <w:r w:rsidRPr="00624346">
        <w:rPr>
          <w:noProof/>
        </w:rPr>
        <w:t>.</w:t>
      </w:r>
    </w:p>
    <w:p w14:paraId="3E9F12C1" w14:textId="77777777" w:rsidR="005D7F97" w:rsidRDefault="005D7F97" w:rsidP="005D7F97">
      <w:pPr>
        <w:pStyle w:val="Heading3"/>
      </w:pPr>
      <w:bookmarkStart w:id="155" w:name="_Toc181378803"/>
      <w:r>
        <w:t>TESTES DE INTEGRAÇÃO</w:t>
      </w:r>
      <w:bookmarkEnd w:id="155"/>
    </w:p>
    <w:p w14:paraId="779F51F9"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sidRPr="0008522F">
        <w:rPr>
          <w:noProof/>
        </w:rPr>
        <w:t xml:space="preserve"> (MCGREGOR, 2001)</w:t>
      </w:r>
      <w:r>
        <w:t>.</w:t>
      </w:r>
      <w:r w:rsidR="00F94AC5">
        <w:t xml:space="preserve"> </w:t>
      </w:r>
    </w:p>
    <w:p w14:paraId="3618B1D2"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sidRPr="0008522F">
        <w:rPr>
          <w:noProof/>
        </w:rPr>
        <w:t xml:space="preserve"> (MCGREGOR, 2001)</w:t>
      </w:r>
      <w:r w:rsidR="00F94AC5">
        <w:t>.</w:t>
      </w:r>
    </w:p>
    <w:p w14:paraId="6C6AA293" w14:textId="77777777" w:rsidR="00245E5F" w:rsidRDefault="0085062B" w:rsidP="00F94AC5">
      <w:r>
        <w:t xml:space="preserve">Segundo </w:t>
      </w:r>
      <w:r w:rsidRPr="0008522F">
        <w:rPr>
          <w:noProof/>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1EBC0B6" w14:textId="77777777" w:rsidR="00245E5F" w:rsidRDefault="00245E5F" w:rsidP="00F94AC5">
      <w:r>
        <w:lastRenderedPageBreak/>
        <w:t>Antes de realizar testes de integração deve-se garantir que as unidades participantes do teste estão cobertas por testes de unidade.</w:t>
      </w:r>
    </w:p>
    <w:p w14:paraId="5C4CE1C1" w14:textId="71623806" w:rsidR="00F7298C" w:rsidRDefault="0055108B" w:rsidP="00F94AC5">
      <w:r>
        <w:t xml:space="preserve">A segurança para fazer uma atualização em um sistema aumenta </w:t>
      </w:r>
      <w:r w:rsidR="0007383C">
        <w:t xml:space="preserve">proporcionalmente a </w:t>
      </w:r>
      <w:r>
        <w:t xml:space="preserve"> medida que a cobertura de testes de integração aumenta, ou seja, os testes de integração ajudam a garantir que as funcionalidades do sistema estão </w:t>
      </w:r>
      <w:del w:id="156" w:author="João Paulo Gomes dos Santos" w:date="2011-10-31T20:40:00Z">
        <w:r w:rsidDel="008546EB">
          <w:delText>funcionando corretamente</w:delText>
        </w:r>
      </w:del>
      <w:ins w:id="157" w:author="João Paulo Gomes dos Santos" w:date="2011-10-31T20:41:00Z">
        <w:r w:rsidR="00A507A1">
          <w:t>de acordo com os requisitos</w:t>
        </w:r>
      </w:ins>
      <w:r>
        <w:t>.</w:t>
      </w:r>
      <w:r w:rsidR="00F7298C">
        <w:t xml:space="preserve"> </w:t>
      </w:r>
    </w:p>
    <w:p w14:paraId="0C7D8893" w14:textId="49D08342" w:rsidR="00FA01AD" w:rsidRDefault="0007383C" w:rsidP="00F94AC5">
      <w:r>
        <w:t>Outra</w:t>
      </w:r>
      <w:r w:rsidR="00FA01AD">
        <w:t xml:space="preserve"> vantagem dos testes de integração é a garantia de que uma alteração não danificou alguma funcionalidade que estava correta.</w:t>
      </w:r>
    </w:p>
    <w:p w14:paraId="46ED329D" w14:textId="77777777" w:rsidR="0007383C" w:rsidRDefault="0007383C" w:rsidP="00F94AC5">
      <w:pPr>
        <w:rPr>
          <w:ins w:id="158" w:author="João Paulo Gomes dos Santos" w:date="2011-10-31T20:41:00Z"/>
          <w:b/>
          <w:color w:val="FF0000"/>
        </w:rPr>
      </w:pPr>
      <w:r w:rsidRPr="008007C1">
        <w:rPr>
          <w:b/>
          <w:color w:val="FF0000"/>
        </w:rPr>
        <w:t>(Que tal uma palavrinha de testes funcionais antes de falar na automatização?)</w:t>
      </w:r>
    </w:p>
    <w:p w14:paraId="3A50A815" w14:textId="7A08CE90" w:rsidR="003378ED" w:rsidRPr="008007C1" w:rsidRDefault="003378ED" w:rsidP="00F94AC5">
      <w:pPr>
        <w:rPr>
          <w:b/>
          <w:color w:val="FF0000"/>
        </w:rPr>
      </w:pPr>
      <w:ins w:id="159" w:author="João Paulo Gomes dos Santos" w:date="2011-10-31T20:41:00Z">
        <w:r>
          <w:rPr>
            <w:b/>
            <w:color w:val="FF0000"/>
          </w:rPr>
          <w:t>Porque??? Eu posso automatizar qualquer tipo de testes :D</w:t>
        </w:r>
      </w:ins>
    </w:p>
    <w:p w14:paraId="14BB8841" w14:textId="77777777" w:rsidR="0096603A" w:rsidRDefault="0096603A" w:rsidP="0096603A">
      <w:pPr>
        <w:pStyle w:val="Heading2"/>
      </w:pPr>
      <w:bookmarkStart w:id="160" w:name="_Toc181378804"/>
      <w:r>
        <w:t>TESTES AUTOMATIZADOS</w:t>
      </w:r>
      <w:bookmarkEnd w:id="160"/>
    </w:p>
    <w:p w14:paraId="7966E992" w14:textId="21BB1107" w:rsidR="00982B7C" w:rsidRDefault="00934685" w:rsidP="00844FF3">
      <w:commentRangeStart w:id="161"/>
      <w:r>
        <w:t xml:space="preserve">Os testes são parte importante do desenvolvimento de um sistema, normalmente </w:t>
      </w:r>
      <w:r w:rsidR="00491F30">
        <w:t>eles</w:t>
      </w:r>
      <w:r>
        <w:t xml:space="preserve"> são </w:t>
      </w:r>
      <w:r w:rsidR="00491F30">
        <w:t xml:space="preserve">executados </w:t>
      </w:r>
      <w:r>
        <w:t xml:space="preserve">de forma </w:t>
      </w:r>
      <w:del w:id="162" w:author="João Paulo Gomes dos Santos" w:date="2011-10-31T20:42:00Z">
        <w:r w:rsidDel="008007C1">
          <w:delText>funcional</w:delText>
        </w:r>
      </w:del>
      <w:ins w:id="163" w:author="João Paulo Gomes dos Santos" w:date="2011-10-31T20:42:00Z">
        <w:r w:rsidR="008007C1">
          <w:t>manual</w:t>
        </w:r>
      </w:ins>
      <w:commentRangeEnd w:id="161"/>
      <w:ins w:id="164" w:author="João Paulo Gomes dos Santos" w:date="2011-10-31T20:45:00Z">
        <w:r w:rsidR="000E40C6">
          <w:rPr>
            <w:rStyle w:val="CommentReference"/>
          </w:rPr>
          <w:commentReference w:id="161"/>
        </w:r>
      </w:ins>
      <w:r>
        <w:t>, ou seja, dependem</w:t>
      </w:r>
      <w:r w:rsidR="007E7E29">
        <w:t xml:space="preserve"> da</w:t>
      </w:r>
      <w:r>
        <w:t xml:space="preserve"> interação humana </w:t>
      </w:r>
      <w:r w:rsidR="0007383C">
        <w:t xml:space="preserve">(usuário x software) </w:t>
      </w:r>
      <w:r>
        <w:t>para serem realizados</w:t>
      </w:r>
      <w:r w:rsidR="0007383C">
        <w:t xml:space="preserve">. A </w:t>
      </w:r>
      <w:r w:rsidR="001F4AFE">
        <w:t>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7C1B7C93"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4586FB07" w14:textId="06C36CED"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sidRPr="0023365A">
        <w:rPr>
          <w:noProof/>
        </w:rPr>
        <w:t xml:space="preserve"> (GUERRA, 2005)</w:t>
      </w:r>
      <w:r>
        <w:t>, com o intuí</w:t>
      </w:r>
      <w:ins w:id="166" w:author="João Paulo Gomes dos Santos" w:date="2011-10-31T20:43:00Z">
        <w:r w:rsidR="0023365A">
          <w:t>t</w:t>
        </w:r>
      </w:ins>
      <w:del w:id="167" w:author="João Paulo Gomes dos Santos" w:date="2011-10-31T20:43:00Z">
        <w:r w:rsidDel="0023365A">
          <w:delText>d</w:delText>
        </w:r>
      </w:del>
      <w:r>
        <w:t>o de contornar este problema surgiu o conceito de automação de testes.</w:t>
      </w:r>
    </w:p>
    <w:p w14:paraId="66591D79"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sidRPr="003B4470">
        <w:rPr>
          <w:noProof/>
        </w:rPr>
        <w:t xml:space="preserve"> (DUSTIN, 2002)</w:t>
      </w:r>
      <w:r>
        <w:t>.</w:t>
      </w:r>
      <w:r w:rsidR="00C735FA">
        <w:t xml:space="preserve"> </w:t>
      </w:r>
    </w:p>
    <w:p w14:paraId="03CC944F" w14:textId="77777777" w:rsidR="006346EA" w:rsidRDefault="00572D12" w:rsidP="00334A1F">
      <w:r>
        <w:t>Com a execução d</w:t>
      </w:r>
      <w:r w:rsidR="00C735FA">
        <w:t xml:space="preserve">os testes de regressão de maneira automatizada </w:t>
      </w:r>
      <w:r w:rsidR="00E57C29">
        <w:t>pode-se</w:t>
      </w:r>
      <w:r w:rsidR="00C735FA">
        <w:t xml:space="preserve">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sidRPr="003B4470">
        <w:rPr>
          <w:noProof/>
        </w:rPr>
        <w:t xml:space="preserve"> (DUSTIN, 2002)</w:t>
      </w:r>
      <w:r w:rsidR="00C735FA">
        <w:t>.</w:t>
      </w:r>
      <w:r w:rsidR="009C6BEE">
        <w:tab/>
      </w:r>
    </w:p>
    <w:p w14:paraId="5A625D02" w14:textId="3A0D7AA4" w:rsidR="00E40649"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 xml:space="preserve">s do sistema em desenvolvimento, fazendo com que </w:t>
      </w:r>
      <w:r w:rsidR="0007383C">
        <w:t>o conjunto de testes automatizado</w:t>
      </w:r>
      <w:ins w:id="168" w:author="João Paulo Gomes dos Santos" w:date="2011-10-31T20:43:00Z">
        <w:r w:rsidR="003B4470">
          <w:t>s</w:t>
        </w:r>
      </w:ins>
      <w:r w:rsidR="00411C4E">
        <w:t xml:space="preserve"> esteja sempre atualizado.</w:t>
      </w:r>
    </w:p>
    <w:p w14:paraId="0A970C6B" w14:textId="77777777" w:rsidR="0007383C" w:rsidRDefault="0007383C" w:rsidP="00334A1F">
      <w:pPr>
        <w:rPr>
          <w:ins w:id="169" w:author="João Paulo Gomes dos Santos" w:date="2011-10-31T20:46:00Z"/>
          <w:b/>
          <w:color w:val="FF0000"/>
        </w:rPr>
      </w:pPr>
      <w:r w:rsidRPr="00607986">
        <w:rPr>
          <w:b/>
          <w:color w:val="FF0000"/>
        </w:rPr>
        <w:lastRenderedPageBreak/>
        <w:t>Não tem desvantagens? Conseguimos sempre fazer a validação funcional de maneira automática?</w:t>
      </w:r>
    </w:p>
    <w:p w14:paraId="021856CE" w14:textId="3DEDC1BD" w:rsidR="00257A31" w:rsidRPr="00607986" w:rsidRDefault="00257A31" w:rsidP="00334A1F">
      <w:pPr>
        <w:rPr>
          <w:b/>
          <w:color w:val="FF0000"/>
        </w:rPr>
      </w:pPr>
      <w:ins w:id="170" w:author="João Paulo Gomes dos Santos" w:date="2011-10-31T20:46:00Z">
        <w:r>
          <w:rPr>
            <w:b/>
            <w:color w:val="FF0000"/>
          </w:rPr>
          <w:t>Por que falar das desvantagens? Estou apenas introduzindo o conceito sobre testes automatizados.</w:t>
        </w:r>
      </w:ins>
    </w:p>
    <w:p w14:paraId="5FC40D8E" w14:textId="77777777" w:rsidR="0096603A" w:rsidRDefault="0096603A" w:rsidP="0096603A">
      <w:pPr>
        <w:pStyle w:val="Heading2"/>
        <w:rPr>
          <w:noProof/>
          <w:lang w:val="en-US"/>
        </w:rPr>
      </w:pPr>
      <w:bookmarkStart w:id="171" w:name="_Toc181378805"/>
      <w:r>
        <w:t>LINGUAGEM DE PROGRAMAÇÃO RUBY</w:t>
      </w:r>
      <w:bookmarkEnd w:id="171"/>
    </w:p>
    <w:p w14:paraId="7F48F2A0" w14:textId="77777777" w:rsidR="002F2696" w:rsidRDefault="00321AA3" w:rsidP="002F2696">
      <w:r>
        <w:t>A linguagem de programação R</w:t>
      </w:r>
      <w:r w:rsidR="007035DA">
        <w:t xml:space="preserve">uby foi criada por </w:t>
      </w:r>
      <w:r w:rsidR="007035DA" w:rsidRPr="0040217B">
        <w:rPr>
          <w:i/>
        </w:rPr>
        <w:t>Yuki</w:t>
      </w:r>
      <w:r w:rsidR="007035DA" w:rsidRPr="0040217B">
        <w:rPr>
          <w:i/>
        </w:rPr>
        <w:tab/>
        <w:t>hiro Mats</w:t>
      </w:r>
      <w:r w:rsidR="0076574C" w:rsidRPr="0040217B">
        <w:rPr>
          <w:i/>
        </w:rPr>
        <w:t>umoto</w:t>
      </w:r>
      <w:r w:rsidR="0076574C">
        <w:t>, no Japão, no ano de 1995, desde então vem se tornando uma linguagem robusta o suficiente para ser utilizada em sistemas de qualquer natureza</w:t>
      </w:r>
      <w:r w:rsidR="00620428" w:rsidRPr="00607986">
        <w:rPr>
          <w:noProof/>
        </w:rPr>
        <w:t xml:space="preserve"> (MATSUMOTO, 2001)</w:t>
      </w:r>
      <w:r w:rsidR="0076574C">
        <w:t>.</w:t>
      </w:r>
    </w:p>
    <w:p w14:paraId="2C90CF80"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4A752037" w14:textId="77777777" w:rsidR="00374A11" w:rsidRDefault="00374A11" w:rsidP="002F2696">
      <w:r>
        <w:t>Muitas linguagens de programação incorporaram aspectos de programação orientada a objetos, mas poucas conseguem ser totalmente orientadas a objetos assim como Ruby</w:t>
      </w:r>
      <w:r w:rsidR="00620428" w:rsidRPr="00607986">
        <w:rPr>
          <w:noProof/>
        </w:rPr>
        <w:t xml:space="preserve"> (MATSUMOTO, 2001)</w:t>
      </w:r>
      <w:r>
        <w:t xml:space="preserve">. </w:t>
      </w:r>
    </w:p>
    <w:p w14:paraId="0A61B919" w14:textId="77777777" w:rsidR="0007383C"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sidRPr="00BD5422">
        <w:rPr>
          <w:noProof/>
        </w:rPr>
        <w:t xml:space="preserve"> (SIERRA, 2008)</w:t>
      </w:r>
      <w:r>
        <w:t xml:space="preserve">. </w:t>
      </w:r>
      <w:r w:rsidR="004735F0">
        <w:t>Em Ruby até os inteiros são objetos da classe FixNum.</w:t>
      </w:r>
      <w:r w:rsidR="0007383C">
        <w:t xml:space="preserve"> </w:t>
      </w:r>
    </w:p>
    <w:p w14:paraId="6206A2C3" w14:textId="77777777" w:rsidR="00CE2EE6" w:rsidRDefault="0007383C" w:rsidP="002F2696">
      <w:pPr>
        <w:rPr>
          <w:ins w:id="172" w:author="João Paulo Gomes dos Santos" w:date="2011-10-31T21:13:00Z"/>
          <w:b/>
          <w:color w:val="FF0000"/>
        </w:rPr>
      </w:pPr>
      <w:r w:rsidRPr="006A5C6E">
        <w:rPr>
          <w:b/>
          <w:color w:val="FF0000"/>
        </w:rPr>
        <w:t>E a classe Integer, Double? Não é melhor citar que mesmo existindo, ainda existe a compatibilidade com os primitivos?</w:t>
      </w:r>
    </w:p>
    <w:p w14:paraId="204360DE" w14:textId="15AB6C87" w:rsidR="00BD5422" w:rsidRDefault="00BD5422" w:rsidP="002F2696">
      <w:ins w:id="173" w:author="João Paulo Gomes dos Santos" w:date="2011-10-31T21:13:00Z">
        <w:r>
          <w:rPr>
            <w:b/>
            <w:color w:val="FF0000"/>
          </w:rPr>
          <w:t>Acredito que o foco seja mostrar que Java nao é 100% OO, falar que existem classes wrappers para os primitivos é desnecess</w:t>
        </w:r>
      </w:ins>
      <w:ins w:id="174" w:author="João Paulo Gomes dos Santos" w:date="2011-10-31T21:14:00Z">
        <w:r>
          <w:rPr>
            <w:b/>
            <w:color w:val="FF0000"/>
          </w:rPr>
          <w:t>ário, o que acha?</w:t>
        </w:r>
      </w:ins>
    </w:p>
    <w:p w14:paraId="339EF2E6" w14:textId="77777777" w:rsidR="002252C8" w:rsidRDefault="002252C8" w:rsidP="002F2696">
      <w:r>
        <w:t xml:space="preserve">Segundo </w:t>
      </w:r>
      <w:r w:rsidRPr="008C5865">
        <w:rPr>
          <w:noProof/>
        </w:rPr>
        <w:t>(MATSUMOTO, 2001)</w:t>
      </w:r>
      <w:r>
        <w:t>, quando a linguagem Ruby foi desenvolvida o principal foco de seu criador era gerar uma linguagem que pudesse aumentar a produtividade dos desenvolvedores de forma fácil, com base nessa necessidade do criador da linguagem, Ruby adquiriu algumas características, descritas abaixo</w:t>
      </w:r>
      <w:r w:rsidR="008470ED" w:rsidRPr="008C5865">
        <w:rPr>
          <w:noProof/>
        </w:rPr>
        <w:t xml:space="preserve"> (MATSUMOTO, 2001)</w:t>
      </w:r>
      <w:r>
        <w:t>:</w:t>
      </w:r>
    </w:p>
    <w:p w14:paraId="73D93625" w14:textId="77777777" w:rsidR="002252C8" w:rsidRDefault="0000665E" w:rsidP="00043143">
      <w:pPr>
        <w:numPr>
          <w:ilvl w:val="0"/>
          <w:numId w:val="5"/>
        </w:numPr>
      </w:pPr>
      <w:r>
        <w:t xml:space="preserve"> </w:t>
      </w:r>
      <w:r w:rsidR="004103B3">
        <w:t>Programaçã</w:t>
      </w:r>
      <w:r w:rsidR="00E21628">
        <w:t>o Interativa: Ruby é uma linguagem de script, ou seja, não é necessário compilar o código. Existe um interpretador para facilitar o desenvolvimento.</w:t>
      </w:r>
    </w:p>
    <w:p w14:paraId="6EFF2C6A" w14:textId="77777777" w:rsidR="00E21628" w:rsidRDefault="00726957" w:rsidP="00043143">
      <w:pPr>
        <w:numPr>
          <w:ilvl w:val="0"/>
          <w:numId w:val="5"/>
        </w:numPr>
      </w:pPr>
      <w:r>
        <w:t xml:space="preserve"> Programação Dinâmica:</w:t>
      </w:r>
      <w:r w:rsidR="00E21628">
        <w:t xml:space="preserve"> Praticamente tudo que é feito em Ruby é feito em tempo de execução. Os tipos das variáveis, expressões, classes e definições de </w:t>
      </w:r>
      <w:r w:rsidR="00E21628">
        <w:lastRenderedPageBreak/>
        <w:t>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4E57CBD4" w14:textId="6B6FFA63" w:rsidR="00726957" w:rsidRDefault="00917974" w:rsidP="00043143">
      <w:pPr>
        <w:numPr>
          <w:ilvl w:val="0"/>
          <w:numId w:val="5"/>
        </w:numPr>
      </w:pPr>
      <w:r>
        <w:t xml:space="preserve"> Sintaxe Familiar:</w:t>
      </w:r>
      <w:r w:rsidR="00B209F9">
        <w:t xml:space="preserve"> </w:t>
      </w:r>
      <w:r w:rsidR="00BC1DE8">
        <w:t>A sintaxe da linguagem Ruby é muito parecida com a sintaxe de linguagens renomadas, como por exemplo, Java, Perl, Python, C/C++,</w:t>
      </w:r>
      <w:r w:rsidR="0007383C">
        <w:t xml:space="preserve"> </w:t>
      </w:r>
      <w:r w:rsidR="00BC1DE8">
        <w:t>essa característica ajuda na disseminação da linguagem.</w:t>
      </w:r>
    </w:p>
    <w:p w14:paraId="19335E75" w14:textId="77777777" w:rsidR="00917974" w:rsidRDefault="00917974" w:rsidP="00043143">
      <w:pPr>
        <w:numPr>
          <w:ilvl w:val="0"/>
          <w:numId w:val="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62BB6B32" w14:textId="57DE406C" w:rsidR="00917974" w:rsidRDefault="00917974" w:rsidP="00043143">
      <w:pPr>
        <w:numPr>
          <w:ilvl w:val="0"/>
          <w:numId w:val="5"/>
        </w:numPr>
      </w:pPr>
      <w:r>
        <w:t xml:space="preserve"> Portabilidade:</w:t>
      </w:r>
      <w:r w:rsidR="008B79BD">
        <w:t xml:space="preserve"> Programas escritos em Ruby podem ser rodados em qualquer ambiente computacional que possua um interpretador Ruby, ou seja, é possível criar programas Ruby em </w:t>
      </w:r>
      <w:r w:rsidR="0007383C">
        <w:t>uma plataforma</w:t>
      </w:r>
      <w:r w:rsidR="008B79BD">
        <w:t xml:space="preserve"> e migrá-los para outra sem a necessidade de nenhuma modificação.</w:t>
      </w:r>
    </w:p>
    <w:p w14:paraId="4B0C3BF3" w14:textId="77777777" w:rsidR="00052BB4" w:rsidRDefault="00052BB4" w:rsidP="00052BB4">
      <w:pPr>
        <w:pStyle w:val="Heading2"/>
      </w:pPr>
      <w:bookmarkStart w:id="175" w:name="_Toc181378806"/>
      <w:r>
        <w:t>PADRÃO ARQUITETURAL MVC</w:t>
      </w:r>
      <w:bookmarkEnd w:id="175"/>
    </w:p>
    <w:p w14:paraId="43EDC671" w14:textId="04AD16EA" w:rsidR="00052BB4" w:rsidRDefault="00052BB4" w:rsidP="00C06691">
      <w:r>
        <w:t xml:space="preserve">Em 1979, </w:t>
      </w:r>
      <w:r w:rsidRPr="009367CC">
        <w:rPr>
          <w:i/>
        </w:rPr>
        <w:t>Trygve Reenskaug</w:t>
      </w:r>
      <w:r>
        <w:t xml:space="preserve"> desenvolveu um padrão arquitetural </w:t>
      </w:r>
      <w:r w:rsidR="00F76729">
        <w:t xml:space="preserve">para desenvolvimento de aplicativos, padrão </w:t>
      </w:r>
      <w:r>
        <w:t xml:space="preserve">conhecido como Modelo – Visão – Controlador </w:t>
      </w:r>
      <w:r w:rsidRPr="00052BB4">
        <w:rPr>
          <w:b/>
        </w:rPr>
        <w:t>(MVC)</w:t>
      </w:r>
      <w:r w:rsidR="0007383C">
        <w:t xml:space="preserve">. </w:t>
      </w:r>
      <w:r w:rsidR="007D58B5">
        <w:t>Como o próprio nome sugere esse padrão arquitetural divide a arquitetura das aplicações em 3 camadas básicas</w:t>
      </w:r>
      <w:r w:rsidR="009F446F" w:rsidRPr="00353004">
        <w:rPr>
          <w:noProof/>
        </w:rPr>
        <w:t xml:space="preserve"> (RUBY, THOMAS e HANSSON, 2010)</w:t>
      </w:r>
      <w:r w:rsidR="007D58B5">
        <w:t>:</w:t>
      </w:r>
    </w:p>
    <w:p w14:paraId="13E2C401"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w:t>
      </w:r>
      <w:r w:rsidR="0013085C">
        <w:t>do</w:t>
      </w:r>
      <w:r w:rsidR="003045E0">
        <w:t xml:space="preserve"> em um mecanismo de persistência, como os banco de dados.</w:t>
      </w:r>
      <w:r w:rsidR="0055439C">
        <w:t xml:space="preserve"> O modelo é muito mais que apenas dados, ele ass</w:t>
      </w:r>
      <w:r w:rsidR="0013085C">
        <w:t>egura algumas regras de negócio</w:t>
      </w:r>
      <w:r w:rsidR="0055439C">
        <w:t xml:space="preserve"> relacionadas com os dados representados por ele.</w:t>
      </w:r>
    </w:p>
    <w:p w14:paraId="7D8623DD"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1E1ADCC2" w14:textId="77777777" w:rsidR="007D58B5" w:rsidRPr="007D58B5" w:rsidRDefault="007D58B5" w:rsidP="00043143">
      <w:pPr>
        <w:numPr>
          <w:ilvl w:val="0"/>
          <w:numId w:val="6"/>
        </w:numPr>
      </w:pPr>
      <w:r>
        <w:lastRenderedPageBreak/>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0793C18B" w14:textId="77777777" w:rsidR="0096603A" w:rsidRDefault="0096603A" w:rsidP="005E45AF">
      <w:pPr>
        <w:pStyle w:val="Heading2"/>
      </w:pPr>
      <w:bookmarkStart w:id="176" w:name="_Toc181378807"/>
      <w:r>
        <w:t>FRAMEWORK DE DESENVOLVIMENTO RAILS</w:t>
      </w:r>
      <w:bookmarkEnd w:id="176"/>
    </w:p>
    <w:p w14:paraId="4A74946A" w14:textId="77777777" w:rsidR="000B0AF9" w:rsidRDefault="000B0AF9" w:rsidP="000B0AF9">
      <w:r>
        <w:t xml:space="preserve">Rails é um framework para desenvolvimento de aplicações para web escrito em Ruby. </w:t>
      </w:r>
      <w:r w:rsidR="00735346">
        <w:t xml:space="preserve">Criado por </w:t>
      </w:r>
      <w:r w:rsidR="00735346" w:rsidRPr="00603BCB">
        <w:rPr>
          <w:i/>
        </w:rPr>
        <w:t>David Heinemeier Hansson</w:t>
      </w:r>
      <w:r w:rsidR="00735346">
        <w:t xml:space="preserve">, tem como seu principal objetivo </w:t>
      </w:r>
      <w:r>
        <w:t>facilitar o desenvolvimento de aplicações para web, levando em consideração alguns aspectos que os desenvolvedores precisam conhecer para começar a desenvolver uma aplicação</w:t>
      </w:r>
      <w:r w:rsidR="00EB0A5F" w:rsidRPr="00847B71">
        <w:rPr>
          <w:noProof/>
        </w:rPr>
        <w:t xml:space="preserve"> (RUBY, THOMAS e HANSSON, 2010)</w:t>
      </w:r>
      <w:r>
        <w:t>.</w:t>
      </w:r>
    </w:p>
    <w:p w14:paraId="756E72B5" w14:textId="77777777" w:rsidR="0014341A" w:rsidRDefault="0014341A" w:rsidP="000B0AF9">
      <w:r>
        <w:t>Os principais conceitos utilizados na criação do Rails foram:</w:t>
      </w:r>
    </w:p>
    <w:p w14:paraId="29337F8B" w14:textId="77777777" w:rsidR="0014341A" w:rsidRDefault="0014341A" w:rsidP="00043143">
      <w:pPr>
        <w:numPr>
          <w:ilvl w:val="0"/>
          <w:numId w:val="7"/>
        </w:numPr>
      </w:pPr>
      <w:r>
        <w:t xml:space="preserve"> Convenção ao invés de configuração: Principal fundamento do framework, para tudo no Rails existe uma convenção, como por exemplo:</w:t>
      </w:r>
    </w:p>
    <w:p w14:paraId="37B0BFA7" w14:textId="77777777" w:rsidR="0014341A" w:rsidRDefault="0014341A" w:rsidP="00043143">
      <w:pPr>
        <w:numPr>
          <w:ilvl w:val="1"/>
          <w:numId w:val="7"/>
        </w:numPr>
      </w:pPr>
      <w:r>
        <w:t xml:space="preserve"> Estrutura de diretórios da aplicação;</w:t>
      </w:r>
    </w:p>
    <w:p w14:paraId="12B54070" w14:textId="77777777" w:rsidR="0014341A" w:rsidRDefault="0014341A" w:rsidP="00043143">
      <w:pPr>
        <w:numPr>
          <w:ilvl w:val="1"/>
          <w:numId w:val="7"/>
        </w:numPr>
      </w:pPr>
      <w:r>
        <w:t xml:space="preserve"> Padrão de nomes dos controladores, sempre seguindo o nome dos modelos;</w:t>
      </w:r>
    </w:p>
    <w:p w14:paraId="4E75C933" w14:textId="77777777" w:rsidR="0014341A" w:rsidRDefault="0014341A" w:rsidP="00043143">
      <w:pPr>
        <w:numPr>
          <w:ilvl w:val="1"/>
          <w:numId w:val="7"/>
        </w:numPr>
      </w:pPr>
      <w:r>
        <w:t xml:space="preserve"> Padrão de nomes das visões, sempre seguindo os nomes das ações dos controladores;</w:t>
      </w:r>
    </w:p>
    <w:p w14:paraId="17B4926E" w14:textId="77777777" w:rsidR="0014341A" w:rsidRDefault="0014341A" w:rsidP="00043143">
      <w:pPr>
        <w:numPr>
          <w:ilvl w:val="1"/>
          <w:numId w:val="7"/>
        </w:numPr>
      </w:pPr>
      <w:r>
        <w:t xml:space="preserve"> Padrão de nomes de tabelas do banco de dados, sempre o nome do modelo no plural;</w:t>
      </w:r>
    </w:p>
    <w:p w14:paraId="056244D4" w14:textId="77777777" w:rsidR="00DB1653" w:rsidRDefault="00DB1653" w:rsidP="00DB1653">
      <w:pPr>
        <w:ind w:left="1429" w:firstLine="0"/>
      </w:pPr>
      <w:r>
        <w:t>Conhecer e obedecer as convenções é muito importante para aproveitar todas as facilidades do framework</w:t>
      </w:r>
      <w:r w:rsidR="000F5CCC">
        <w:t>.</w:t>
      </w:r>
    </w:p>
    <w:p w14:paraId="25F73BB4" w14:textId="77777777" w:rsidR="00484A93" w:rsidRDefault="00484A93" w:rsidP="00DB1653">
      <w:pPr>
        <w:ind w:left="1429" w:firstLine="0"/>
      </w:pPr>
    </w:p>
    <w:p w14:paraId="18BA3532"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r w:rsidR="002254E4" w:rsidRPr="00EF5DB1">
        <w:rPr>
          <w:i/>
        </w:rPr>
        <w:t>plugins</w:t>
      </w:r>
      <w:r w:rsidR="002254E4">
        <w:t>. Alguns do</w:t>
      </w:r>
      <w:r w:rsidR="000801A9">
        <w:t>s</w:t>
      </w:r>
      <w:r w:rsidR="002254E4">
        <w:t xml:space="preserve"> </w:t>
      </w:r>
      <w:r w:rsidR="002254E4" w:rsidRPr="00882659">
        <w:rPr>
          <w:i/>
        </w:rPr>
        <w:t>plugins</w:t>
      </w:r>
      <w:r w:rsidR="002254E4">
        <w:t xml:space="preserve"> mais populares para o desenvolvimento </w:t>
      </w:r>
      <w:r w:rsidR="00080C5D">
        <w:t xml:space="preserve">com </w:t>
      </w:r>
      <w:r w:rsidR="002254E4">
        <w:t>Rails são:</w:t>
      </w:r>
    </w:p>
    <w:p w14:paraId="3A97799C" w14:textId="77777777" w:rsidR="002254E4" w:rsidRDefault="002254E4" w:rsidP="00043143">
      <w:pPr>
        <w:numPr>
          <w:ilvl w:val="1"/>
          <w:numId w:val="7"/>
        </w:numPr>
      </w:pPr>
      <w:r>
        <w:t xml:space="preserve"> Devise: É capaz de criar uma estrutura completa para autenticação de usuários;</w:t>
      </w:r>
    </w:p>
    <w:p w14:paraId="60212339" w14:textId="77777777" w:rsidR="002254E4" w:rsidRDefault="002254E4" w:rsidP="00043143">
      <w:pPr>
        <w:numPr>
          <w:ilvl w:val="1"/>
          <w:numId w:val="7"/>
        </w:numPr>
      </w:pPr>
      <w:r>
        <w:t xml:space="preserve"> Will Paginate: Serve para paginar os itens nas listagens;</w:t>
      </w:r>
    </w:p>
    <w:p w14:paraId="72511B78" w14:textId="77777777" w:rsidR="00C81623" w:rsidRDefault="00C81623" w:rsidP="00043143">
      <w:pPr>
        <w:numPr>
          <w:ilvl w:val="1"/>
          <w:numId w:val="7"/>
        </w:numPr>
      </w:pPr>
      <w:r>
        <w:t xml:space="preserve"> PaperClip: Serve para controlar upload de arquivos;</w:t>
      </w:r>
    </w:p>
    <w:p w14:paraId="2C97BBA9" w14:textId="77777777" w:rsidR="00484A93" w:rsidRDefault="00484A93" w:rsidP="00484A93">
      <w:pPr>
        <w:ind w:left="1789" w:firstLine="0"/>
      </w:pPr>
    </w:p>
    <w:p w14:paraId="54071FFB" w14:textId="77777777" w:rsidR="00C81623" w:rsidRDefault="00C81623" w:rsidP="00C81623">
      <w:r>
        <w:t>A estrutura interna do Rails é divida nos seguintes componentes</w:t>
      </w:r>
      <w:r w:rsidR="0093083C" w:rsidRPr="00847B71">
        <w:rPr>
          <w:noProof/>
        </w:rPr>
        <w:t xml:space="preserve"> (FERNANDEZ, 2010)</w:t>
      </w:r>
      <w:r>
        <w:t>:</w:t>
      </w:r>
    </w:p>
    <w:p w14:paraId="3062B501" w14:textId="77777777" w:rsidR="00C81623" w:rsidRDefault="00C81623" w:rsidP="00043143">
      <w:pPr>
        <w:numPr>
          <w:ilvl w:val="0"/>
          <w:numId w:val="7"/>
        </w:numPr>
      </w:pPr>
      <w:r>
        <w:lastRenderedPageBreak/>
        <w:t xml:space="preserve"> </w:t>
      </w:r>
      <w:r w:rsidRPr="00274EEB">
        <w:rPr>
          <w:i/>
        </w:rPr>
        <w:t>Action Controller</w:t>
      </w:r>
      <w:r w:rsidR="00127898">
        <w:t xml:space="preserve">: Cuida do gerenciamento dos controles das aplicações. Processa as requisições HTTP, extrai os parâmetros e faz o encaminhamento para a ação desejada. Outros serviços provenientes do </w:t>
      </w:r>
      <w:r w:rsidR="00127898" w:rsidRPr="00FB2C43">
        <w:rPr>
          <w:i/>
        </w:rPr>
        <w:t>Action Controller</w:t>
      </w:r>
      <w:r w:rsidR="00127898">
        <w:t xml:space="preserve"> são:</w:t>
      </w:r>
    </w:p>
    <w:p w14:paraId="55C6B284" w14:textId="77777777" w:rsidR="00127898" w:rsidRDefault="00127898" w:rsidP="00043143">
      <w:pPr>
        <w:numPr>
          <w:ilvl w:val="1"/>
          <w:numId w:val="7"/>
        </w:numPr>
      </w:pPr>
      <w:r>
        <w:t xml:space="preserve"> Gerenciamento de sessões HTTP;</w:t>
      </w:r>
    </w:p>
    <w:p w14:paraId="42BB52E9" w14:textId="77777777" w:rsidR="00127898" w:rsidRDefault="00127898" w:rsidP="00043143">
      <w:pPr>
        <w:numPr>
          <w:ilvl w:val="1"/>
          <w:numId w:val="7"/>
        </w:numPr>
      </w:pPr>
      <w:r>
        <w:t xml:space="preserve"> Renderização de templates;</w:t>
      </w:r>
    </w:p>
    <w:p w14:paraId="27689022" w14:textId="77777777" w:rsidR="00127898" w:rsidRDefault="00127898" w:rsidP="00043143">
      <w:pPr>
        <w:numPr>
          <w:ilvl w:val="1"/>
          <w:numId w:val="7"/>
        </w:numPr>
      </w:pPr>
      <w:r>
        <w:t xml:space="preserve"> Redirecionamentos.</w:t>
      </w:r>
    </w:p>
    <w:p w14:paraId="716E39DF" w14:textId="77777777" w:rsidR="00127898" w:rsidRDefault="00C81623" w:rsidP="00043143">
      <w:pPr>
        <w:numPr>
          <w:ilvl w:val="0"/>
          <w:numId w:val="7"/>
        </w:numPr>
      </w:pPr>
      <w:r>
        <w:t xml:space="preserve"> </w:t>
      </w:r>
      <w:r w:rsidRPr="0043428F">
        <w:rPr>
          <w:i/>
        </w:rPr>
        <w:t>Action Dispatch</w:t>
      </w:r>
      <w:r w:rsidR="00127898">
        <w:t xml:space="preserve">: </w:t>
      </w:r>
      <w:r w:rsidR="00A63389">
        <w:t>É responsável pelo roteamento das requisições HTTP.</w:t>
      </w:r>
      <w:r w:rsidR="00127898">
        <w:t xml:space="preserve"> </w:t>
      </w:r>
    </w:p>
    <w:p w14:paraId="2CAF11D4" w14:textId="77777777" w:rsidR="00C81623" w:rsidRDefault="00C81623" w:rsidP="00043143">
      <w:pPr>
        <w:numPr>
          <w:ilvl w:val="0"/>
          <w:numId w:val="7"/>
        </w:numPr>
      </w:pPr>
      <w:r>
        <w:t xml:space="preserve"> </w:t>
      </w:r>
      <w:r w:rsidRPr="008C30BB">
        <w:rPr>
          <w:i/>
        </w:rPr>
        <w:t>Action View</w:t>
      </w:r>
      <w:r w:rsidR="00A63389">
        <w:t>: É responsável pela geração das respostas para as requisições feitas, por padrão Rails tem suporte a html, xml e json.</w:t>
      </w:r>
    </w:p>
    <w:p w14:paraId="534BC88F" w14:textId="77777777" w:rsidR="00C81623" w:rsidRDefault="00C81623" w:rsidP="00043143">
      <w:pPr>
        <w:numPr>
          <w:ilvl w:val="0"/>
          <w:numId w:val="7"/>
        </w:numPr>
      </w:pPr>
      <w:r>
        <w:t xml:space="preserve"> </w:t>
      </w:r>
      <w:r w:rsidRPr="009325C3">
        <w:rPr>
          <w:i/>
        </w:rPr>
        <w:t>Action Mailer</w:t>
      </w:r>
      <w:r w:rsidR="00A63389">
        <w:t xml:space="preserve">: </w:t>
      </w:r>
      <w:r w:rsidR="00CF533E">
        <w:t>É utilizado para gerenciar o envio e recebimento de e-mails.</w:t>
      </w:r>
    </w:p>
    <w:p w14:paraId="1D59E7EC" w14:textId="77777777" w:rsidR="00910AAC" w:rsidRDefault="00C81623" w:rsidP="00043143">
      <w:pPr>
        <w:numPr>
          <w:ilvl w:val="0"/>
          <w:numId w:val="7"/>
        </w:numPr>
      </w:pPr>
      <w:r>
        <w:t xml:space="preserve"> </w:t>
      </w:r>
      <w:r w:rsidRPr="003004FC">
        <w:rPr>
          <w:i/>
        </w:rPr>
        <w:t>Active Record</w:t>
      </w:r>
      <w:r w:rsidR="00910AAC">
        <w:t>: É a base para os modelos nas aplicações Rails. Algumas de suas características são:</w:t>
      </w:r>
    </w:p>
    <w:p w14:paraId="1D2317A3" w14:textId="77777777" w:rsidR="00C81623" w:rsidRDefault="00910AAC" w:rsidP="00043143">
      <w:pPr>
        <w:numPr>
          <w:ilvl w:val="1"/>
          <w:numId w:val="7"/>
        </w:numPr>
      </w:pPr>
      <w:r>
        <w:t xml:space="preserve"> Possibilita a independência de uma banco de dados específico;</w:t>
      </w:r>
    </w:p>
    <w:p w14:paraId="664E85F4" w14:textId="77777777" w:rsidR="00910AAC" w:rsidRDefault="00910AAC" w:rsidP="00043143">
      <w:pPr>
        <w:numPr>
          <w:ilvl w:val="1"/>
          <w:numId w:val="7"/>
        </w:numPr>
      </w:pPr>
      <w:r>
        <w:t xml:space="preserve"> É capaz de fazer buscas avançadas;</w:t>
      </w:r>
    </w:p>
    <w:p w14:paraId="6D75D541" w14:textId="77777777" w:rsidR="00C81623" w:rsidRDefault="00910AAC" w:rsidP="00043143">
      <w:pPr>
        <w:numPr>
          <w:ilvl w:val="1"/>
          <w:numId w:val="7"/>
        </w:numPr>
      </w:pPr>
      <w:r>
        <w:t xml:space="preserve"> Possibilita a criação de relacionamentos entre os modelos.</w:t>
      </w:r>
    </w:p>
    <w:p w14:paraId="5C8302DE" w14:textId="77777777" w:rsidR="00C81623" w:rsidRPr="004C40AE" w:rsidRDefault="00C81623" w:rsidP="00043143">
      <w:pPr>
        <w:numPr>
          <w:ilvl w:val="0"/>
          <w:numId w:val="7"/>
        </w:numPr>
      </w:pPr>
      <w:r>
        <w:t xml:space="preserve"> </w:t>
      </w:r>
      <w:r w:rsidRPr="005D2D89">
        <w:rPr>
          <w:i/>
        </w:rPr>
        <w:t>Active Sup</w:t>
      </w:r>
      <w:r w:rsidR="000A4834" w:rsidRPr="005D2D89">
        <w:rPr>
          <w:i/>
        </w:rPr>
        <w:t>p</w:t>
      </w:r>
      <w:r w:rsidRPr="005D2D89">
        <w:rPr>
          <w:i/>
        </w:rPr>
        <w:t>ort</w:t>
      </w:r>
      <w:r w:rsidR="0019427B">
        <w:t xml:space="preserve">: </w:t>
      </w:r>
      <w:r w:rsidR="0060088E">
        <w:t xml:space="preserve">Classes utilitárias usadas por todo o framework </w:t>
      </w:r>
      <w:r w:rsidR="00EA3EE6">
        <w:t>Rails.</w:t>
      </w:r>
      <w:r w:rsidR="00EA3EE6" w:rsidRPr="004C40AE">
        <w:t xml:space="preserve"> </w:t>
      </w:r>
    </w:p>
    <w:p w14:paraId="2911D9FD" w14:textId="77777777" w:rsidR="0096603A" w:rsidRDefault="0096603A" w:rsidP="0096603A">
      <w:pPr>
        <w:pStyle w:val="Heading2"/>
      </w:pPr>
      <w:bookmarkStart w:id="177" w:name="_Toc181378808"/>
      <w:r>
        <w:t xml:space="preserve">DESENVOLVIMENTO </w:t>
      </w:r>
      <w:r w:rsidR="003F2538">
        <w:t xml:space="preserve">PARA DISPOSITIVOS </w:t>
      </w:r>
      <w:r>
        <w:t>M</w:t>
      </w:r>
      <w:r w:rsidR="003F2538">
        <w:t>ÓVEIS</w:t>
      </w:r>
      <w:bookmarkEnd w:id="177"/>
    </w:p>
    <w:p w14:paraId="2CE4827F" w14:textId="3ED23AFE" w:rsidR="00F22001" w:rsidRDefault="00B87130" w:rsidP="00F22001">
      <w:r w:rsidRPr="00F04502">
        <w:rPr>
          <w:noProof/>
        </w:rPr>
        <w:t>Segundo</w:t>
      </w:r>
      <w:r w:rsidR="00022C55" w:rsidRPr="00F04502">
        <w:rPr>
          <w:noProof/>
        </w:rPr>
        <w:t xml:space="preserve"> (FLING, 2009)</w:t>
      </w:r>
      <w:ins w:id="178" w:author="João Paulo Gomes dos Santos" w:date="2011-10-31T21:20:00Z">
        <w:r w:rsidR="00F04502">
          <w:rPr>
            <w:noProof/>
          </w:rPr>
          <w:t>,</w:t>
        </w:r>
      </w:ins>
      <w:r w:rsidR="00022C55" w:rsidRPr="00F04502">
        <w:rPr>
          <w:noProof/>
        </w:rPr>
        <w:t xml:space="preserve"> </w:t>
      </w:r>
      <w:r w:rsidRPr="00F04502">
        <w:rPr>
          <w:noProof/>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34529B">
        <w:t>conseguissem</w:t>
      </w:r>
      <w:r w:rsidR="00F615F4">
        <w:t xml:space="preserve"> se comunicar</w:t>
      </w:r>
      <w:r w:rsidR="006055F2">
        <w:t xml:space="preserve"> de maneira rápida e fácil</w:t>
      </w:r>
      <w:r w:rsidR="0094732D">
        <w:t>.</w:t>
      </w:r>
    </w:p>
    <w:p w14:paraId="556F15D5"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21A56219" w14:textId="77777777" w:rsidR="007E6795" w:rsidRDefault="008F50C5" w:rsidP="008B7962">
      <w:r>
        <w:t>Graças à</w:t>
      </w:r>
      <w:r w:rsidR="007E6795">
        <w:t xml:space="preserve"> evolução do hardware para dispositivos móveis é possível</w:t>
      </w:r>
      <w:r w:rsidR="0062148B">
        <w:t xml:space="preserve">, cada vez mais, </w:t>
      </w:r>
      <w:r w:rsidR="007E6795">
        <w:t>adicionar funcionalidades aos telefones atuais</w:t>
      </w:r>
      <w:r w:rsidR="000E2FCA">
        <w:t>.</w:t>
      </w:r>
    </w:p>
    <w:p w14:paraId="60B12B20"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07D066DC" w14:textId="77777777" w:rsidR="00851364" w:rsidRDefault="00C648D3" w:rsidP="00851364">
      <w:pPr>
        <w:pStyle w:val="Heading3"/>
      </w:pPr>
      <w:bookmarkStart w:id="179" w:name="_Toc181378809"/>
      <w:r>
        <w:lastRenderedPageBreak/>
        <w:t>JAVA MICRO EDITION (J2</w:t>
      </w:r>
      <w:r w:rsidR="00851364">
        <w:t>ME</w:t>
      </w:r>
      <w:r>
        <w:t>)</w:t>
      </w:r>
      <w:bookmarkEnd w:id="179"/>
    </w:p>
    <w:p w14:paraId="6106BF8A" w14:textId="77777777" w:rsidR="002F555D" w:rsidRDefault="002F555D" w:rsidP="002F555D">
      <w:r>
        <w:t>Java Micro Edition (</w:t>
      </w:r>
      <w:r w:rsidRPr="002F555D">
        <w:rPr>
          <w:b/>
        </w:rPr>
        <w:t>J2ME</w:t>
      </w:r>
      <w:r>
        <w:t>)</w:t>
      </w:r>
      <w:r w:rsidR="008B7954">
        <w:t xml:space="preserve"> é </w:t>
      </w:r>
      <w:r w:rsidR="00534587">
        <w:t xml:space="preserve">um conjunto de tecnologias e especificações </w:t>
      </w:r>
      <w:r w:rsidR="00CA04A2">
        <w:t xml:space="preserve">que têm como principal objetivo a criação de uma máquina virtual Java capaz de ser executada </w:t>
      </w:r>
      <w:r w:rsidR="00DA3F90">
        <w:t>em dispositivos com</w:t>
      </w:r>
      <w:r w:rsidR="00CA04A2">
        <w:t xml:space="preserve"> recursos de hardware</w:t>
      </w:r>
      <w:r w:rsidR="00DA3F90">
        <w:t xml:space="preserve"> limitados</w:t>
      </w:r>
      <w:r w:rsidR="00CA04A2">
        <w:t>, ideal para dispositivos móveis.</w:t>
      </w:r>
    </w:p>
    <w:p w14:paraId="5AEF051F"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1EA456FF" w14:textId="77777777" w:rsidR="004C0CAB" w:rsidRDefault="0051033C" w:rsidP="00043143">
      <w:pPr>
        <w:numPr>
          <w:ilvl w:val="0"/>
          <w:numId w:val="8"/>
        </w:numPr>
      </w:pPr>
      <w:r>
        <w:t xml:space="preserve"> Celular;</w:t>
      </w:r>
    </w:p>
    <w:p w14:paraId="21AA3B39" w14:textId="77777777" w:rsidR="0051033C" w:rsidRDefault="0051033C" w:rsidP="00043143">
      <w:pPr>
        <w:numPr>
          <w:ilvl w:val="0"/>
          <w:numId w:val="8"/>
        </w:numPr>
      </w:pPr>
      <w:r>
        <w:t xml:space="preserve"> Palm;</w:t>
      </w:r>
    </w:p>
    <w:p w14:paraId="1AAEB13B" w14:textId="77777777" w:rsidR="0051033C" w:rsidRDefault="0051033C" w:rsidP="00043143">
      <w:pPr>
        <w:numPr>
          <w:ilvl w:val="0"/>
          <w:numId w:val="8"/>
        </w:numPr>
      </w:pPr>
      <w:r>
        <w:t xml:space="preserve"> Pager;</w:t>
      </w:r>
    </w:p>
    <w:p w14:paraId="3AD1EEC3" w14:textId="77777777" w:rsidR="0051033C" w:rsidRDefault="0051033C" w:rsidP="00043143">
      <w:pPr>
        <w:numPr>
          <w:ilvl w:val="0"/>
          <w:numId w:val="8"/>
        </w:numPr>
      </w:pPr>
      <w:r>
        <w:t xml:space="preserve"> Tablets;</w:t>
      </w:r>
    </w:p>
    <w:p w14:paraId="22C18FE0"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rsidR="00402A20">
        <w:t xml:space="preserve">bibliotecas. O fato de ser semelhante à linguagem Java </w:t>
      </w:r>
      <w:r>
        <w:t>facilita o crescimento da comunidade que desenvolve para esta plataforma</w:t>
      </w:r>
      <w:r w:rsidR="00FA5CCF" w:rsidRPr="00201C04">
        <w:rPr>
          <w:noProof/>
        </w:rPr>
        <w:t xml:space="preserve"> (RISCHPATER, 2008)</w:t>
      </w:r>
      <w:r>
        <w:t>.</w:t>
      </w:r>
    </w:p>
    <w:p w14:paraId="76B94077" w14:textId="77777777" w:rsidR="00851364" w:rsidRDefault="00851364" w:rsidP="00851364">
      <w:pPr>
        <w:pStyle w:val="Heading3"/>
      </w:pPr>
      <w:bookmarkStart w:id="180" w:name="_Toc181378810"/>
      <w:r>
        <w:t>IPHONE</w:t>
      </w:r>
      <w:bookmarkEnd w:id="180"/>
    </w:p>
    <w:p w14:paraId="3BEB08FF"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42C4EA8A" w14:textId="77777777" w:rsidR="000D2921" w:rsidRDefault="000D2921" w:rsidP="000D2921">
      <w:r>
        <w:t>O desenvolvimento para IPhone é feito utilizando uma linguagem de programação chamada Objetctive-C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3E092D">
        <w:rPr>
          <w:noProof/>
        </w:rPr>
        <w:t>(NEUBURG, 2011)</w:t>
      </w:r>
      <w:r>
        <w:t>.</w:t>
      </w:r>
    </w:p>
    <w:p w14:paraId="17668A0D" w14:textId="33EF1548" w:rsidR="00E0145E" w:rsidRDefault="00E0145E" w:rsidP="000D2921">
      <w:r>
        <w:t xml:space="preserve">Segundo </w:t>
      </w:r>
      <w:r w:rsidRPr="003E092D">
        <w:rPr>
          <w:noProof/>
        </w:rPr>
        <w:t>(PILONE, 2010)</w:t>
      </w:r>
      <w:ins w:id="181" w:author="João Paulo Gomes dos Santos" w:date="2011-10-31T21:21:00Z">
        <w:r w:rsidR="003E092D">
          <w:rPr>
            <w:noProof/>
          </w:rPr>
          <w:t>,</w:t>
        </w:r>
      </w:ins>
      <w:r>
        <w:t xml:space="preserve"> as ferramentas necessárias para o desenvolvimento de aplicações para IPhone são:</w:t>
      </w:r>
    </w:p>
    <w:p w14:paraId="53CAC700" w14:textId="77777777" w:rsidR="00E0145E" w:rsidRDefault="00E0145E" w:rsidP="00043143">
      <w:pPr>
        <w:numPr>
          <w:ilvl w:val="0"/>
          <w:numId w:val="9"/>
        </w:numPr>
      </w:pPr>
      <w:r>
        <w:t xml:space="preserve"> XCode: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25412045" w14:textId="77777777" w:rsidR="00E0145E" w:rsidRDefault="00E0145E" w:rsidP="00043143">
      <w:pPr>
        <w:numPr>
          <w:ilvl w:val="0"/>
          <w:numId w:val="9"/>
        </w:numPr>
      </w:pPr>
      <w:r>
        <w:t xml:space="preserve"> </w:t>
      </w:r>
      <w:r w:rsidRPr="000B5653">
        <w:rPr>
          <w:i/>
        </w:rPr>
        <w:t>Interface Builder</w:t>
      </w:r>
      <w:r>
        <w:t>:</w:t>
      </w:r>
      <w:r w:rsidR="00095F02">
        <w:t xml:space="preserve"> Ferramenta para a criação das interfaces visuais da aplicação, você pode arrastar e soltar os componentes para criar suas interfaces visuais, facilitando muito o desenvolvimento.</w:t>
      </w:r>
    </w:p>
    <w:p w14:paraId="4E7FC5AA" w14:textId="77777777" w:rsidR="00E0145E" w:rsidRDefault="00E0145E" w:rsidP="00043143">
      <w:pPr>
        <w:numPr>
          <w:ilvl w:val="0"/>
          <w:numId w:val="9"/>
        </w:numPr>
      </w:pPr>
      <w:r>
        <w:lastRenderedPageBreak/>
        <w:t xml:space="preserve"> </w:t>
      </w:r>
      <w:r w:rsidRPr="00132481">
        <w:rPr>
          <w:i/>
        </w:rPr>
        <w:t>Instruments</w:t>
      </w:r>
      <w:r>
        <w:t>:</w:t>
      </w:r>
      <w:r w:rsidR="00095F02">
        <w:t xml:space="preserve"> Ferramenta utilizada para a coleta de dados de aplicações e otimização das mesmas.</w:t>
      </w:r>
    </w:p>
    <w:p w14:paraId="16CEF95B"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1D40CF6F" w14:textId="77777777" w:rsidR="00851364" w:rsidRDefault="00851364" w:rsidP="00851364">
      <w:pPr>
        <w:pStyle w:val="Heading3"/>
      </w:pPr>
      <w:bookmarkStart w:id="182" w:name="_Toc181378811"/>
      <w:r>
        <w:t>ANDROID</w:t>
      </w:r>
      <w:bookmarkEnd w:id="182"/>
    </w:p>
    <w:p w14:paraId="5A6291B7" w14:textId="77777777" w:rsidR="006E6492" w:rsidRDefault="006505D5" w:rsidP="00A43B8F">
      <w:r>
        <w:t xml:space="preserve">A plataforma Android foi criada sobre </w:t>
      </w:r>
      <w:r w:rsidR="00C905BF">
        <w:t xml:space="preserve">o </w:t>
      </w:r>
      <w:r w:rsidR="00C905BF" w:rsidRPr="00A85891">
        <w:rPr>
          <w:i/>
        </w:rPr>
        <w:t>kernel</w:t>
      </w:r>
      <w:r w:rsidR="00C905BF">
        <w:t xml:space="preserve"> do Linux, ou seja, foi criada baseada num sistema operacional sólido e estável. </w:t>
      </w:r>
      <w:r w:rsidR="006E6492">
        <w:t xml:space="preserve">O Android tem sua arquitetura de sistema como é mostrado na </w:t>
      </w:r>
      <w:r w:rsidR="00AD4D19">
        <w:t>FIGURA 2.1</w:t>
      </w:r>
      <w:r w:rsidR="006E6492">
        <w:t>:</w:t>
      </w:r>
    </w:p>
    <w:p w14:paraId="127D02C2" w14:textId="77777777" w:rsidR="00927CBE" w:rsidRDefault="00927CBE" w:rsidP="00A43B8F"/>
    <w:p w14:paraId="60DF87D1" w14:textId="77777777" w:rsidR="00970A67" w:rsidRDefault="00AE214F" w:rsidP="00311ECD">
      <w:r>
        <w:pict w14:anchorId="42D68E6B">
          <v:shape id="_x0000_i1026" type="#_x0000_t75" style="width:396.9pt;height:268.6pt">
            <v:imagedata r:id="rId14" o:title="arquiteturaAndroid"/>
          </v:shape>
        </w:pict>
      </w:r>
    </w:p>
    <w:p w14:paraId="7A6A57BB" w14:textId="77777777" w:rsidR="00A20280" w:rsidRDefault="00970A67" w:rsidP="0046125C">
      <w:pPr>
        <w:pStyle w:val="FIGURA"/>
      </w:pPr>
      <w:bookmarkStart w:id="183" w:name="_Toc181378776"/>
      <w:r>
        <w:t xml:space="preserve">Figura </w:t>
      </w:r>
      <w:fldSimple w:instr=" STYLEREF 1 \s ">
        <w:r>
          <w:rPr>
            <w:noProof/>
          </w:rPr>
          <w:t>2</w:t>
        </w:r>
      </w:fldSimple>
      <w:r>
        <w:t>.</w:t>
      </w:r>
      <w:fldSimple w:instr=" SEQ Figura \* ARABIC \s 1 ">
        <w:r>
          <w:rPr>
            <w:noProof/>
          </w:rPr>
          <w:t>1</w:t>
        </w:r>
      </w:fldSimple>
      <w:r w:rsidR="00F41492">
        <w:t xml:space="preserve"> - Arquitetura da Plataforma</w:t>
      </w:r>
      <w:r>
        <w:t xml:space="preserve"> Android.</w:t>
      </w:r>
      <w:bookmarkEnd w:id="183"/>
      <w:r>
        <w:t xml:space="preserve"> </w:t>
      </w:r>
    </w:p>
    <w:p w14:paraId="5CB495F8" w14:textId="77777777" w:rsidR="00970A67" w:rsidRDefault="00970A67" w:rsidP="00A20280">
      <w:pPr>
        <w:pStyle w:val="fontedefigura"/>
      </w:pPr>
      <w:r>
        <w:t>FONTE (BURNETTE, 2010)</w:t>
      </w:r>
    </w:p>
    <w:p w14:paraId="16EA40CF" w14:textId="77777777" w:rsidR="006E6492" w:rsidRDefault="006E6492" w:rsidP="00970A67">
      <w:pPr>
        <w:ind w:firstLine="0"/>
      </w:pPr>
    </w:p>
    <w:p w14:paraId="33C50663" w14:textId="77777777" w:rsidR="00A43B8F" w:rsidRDefault="00C905BF" w:rsidP="00A43B8F">
      <w:r>
        <w:t xml:space="preserve">Internamente o Android utiliza-se de vários recursos do </w:t>
      </w:r>
      <w:r w:rsidR="00CC4FE1" w:rsidRPr="008B1C4C">
        <w:rPr>
          <w:i/>
        </w:rPr>
        <w:t>kernel</w:t>
      </w:r>
      <w:r w:rsidR="00CC4FE1">
        <w:t xml:space="preserve"> do </w:t>
      </w:r>
      <w:r>
        <w:t>Linux:</w:t>
      </w:r>
    </w:p>
    <w:p w14:paraId="2892DEDB" w14:textId="77777777" w:rsidR="00C905BF" w:rsidRDefault="00C905BF" w:rsidP="00043143">
      <w:pPr>
        <w:numPr>
          <w:ilvl w:val="0"/>
          <w:numId w:val="10"/>
        </w:numPr>
      </w:pPr>
      <w:r>
        <w:t xml:space="preserve"> Gerenciamento de memória;</w:t>
      </w:r>
    </w:p>
    <w:p w14:paraId="257C37B3" w14:textId="77777777" w:rsidR="00C905BF" w:rsidRDefault="00C905BF" w:rsidP="00043143">
      <w:pPr>
        <w:numPr>
          <w:ilvl w:val="0"/>
          <w:numId w:val="10"/>
        </w:numPr>
      </w:pPr>
      <w:r>
        <w:t xml:space="preserve"> Gerenciamento de processos;</w:t>
      </w:r>
    </w:p>
    <w:p w14:paraId="29719416" w14:textId="77777777" w:rsidR="006E6492" w:rsidRDefault="006E6492" w:rsidP="00043143">
      <w:pPr>
        <w:numPr>
          <w:ilvl w:val="0"/>
          <w:numId w:val="10"/>
        </w:numPr>
      </w:pPr>
      <w:r>
        <w:t xml:space="preserve"> Gerenciamento de Energia;</w:t>
      </w:r>
    </w:p>
    <w:p w14:paraId="054AE377" w14:textId="77777777" w:rsidR="00C905BF" w:rsidRDefault="00C905BF" w:rsidP="00043143">
      <w:pPr>
        <w:numPr>
          <w:ilvl w:val="0"/>
          <w:numId w:val="10"/>
        </w:numPr>
      </w:pPr>
      <w:r>
        <w:lastRenderedPageBreak/>
        <w:t xml:space="preserve"> Acesso a rede;</w:t>
      </w:r>
    </w:p>
    <w:p w14:paraId="25050D0C" w14:textId="77777777" w:rsidR="006E6492" w:rsidRDefault="006E6492" w:rsidP="00043143">
      <w:pPr>
        <w:numPr>
          <w:ilvl w:val="0"/>
          <w:numId w:val="10"/>
        </w:numPr>
      </w:pPr>
      <w:r>
        <w:t xml:space="preserve"> Driver de comunicação com câmera;</w:t>
      </w:r>
    </w:p>
    <w:p w14:paraId="4DD23D68" w14:textId="77777777" w:rsidR="006E6492" w:rsidRDefault="006E6492" w:rsidP="00043143">
      <w:pPr>
        <w:numPr>
          <w:ilvl w:val="0"/>
          <w:numId w:val="10"/>
        </w:numPr>
      </w:pPr>
      <w:r>
        <w:t xml:space="preserve"> Driver de comunicação com redes sem fio;</w:t>
      </w:r>
    </w:p>
    <w:p w14:paraId="158A9387" w14:textId="77777777" w:rsidR="00CC4FE1" w:rsidRDefault="00CC4FE1" w:rsidP="00CC4FE1">
      <w:r>
        <w:t xml:space="preserve">A próxima camada acima do </w:t>
      </w:r>
      <w:r w:rsidRPr="004D5647">
        <w:rPr>
          <w:i/>
        </w:rPr>
        <w:t>kernel</w:t>
      </w:r>
      <w:r>
        <w:t xml:space="preserve"> é composta </w:t>
      </w:r>
      <w:r w:rsidR="00EA0DD7">
        <w:t>por</w:t>
      </w:r>
      <w:r>
        <w:t xml:space="preserve"> bibliotecas nativas do sistema, essas bibliotecas são responsáveis por </w:t>
      </w:r>
      <w:r w:rsidR="00FC6286">
        <w:t>executar</w:t>
      </w:r>
      <w:r>
        <w:t xml:space="preserve"> operações básicas para</w:t>
      </w:r>
      <w:r w:rsidR="00565D8C">
        <w:t xml:space="preserve"> as camadas superiores. Alguns exemplos de componentes presentes na camada de bibliotecas são mostrados a seguir:</w:t>
      </w:r>
    </w:p>
    <w:p w14:paraId="004A663B" w14:textId="77777777" w:rsidR="00565D8C" w:rsidRDefault="00A448E0" w:rsidP="00043143">
      <w:pPr>
        <w:numPr>
          <w:ilvl w:val="0"/>
          <w:numId w:val="11"/>
        </w:numPr>
      </w:pPr>
      <w:r>
        <w:t xml:space="preserve"> </w:t>
      </w:r>
      <w:r w:rsidRPr="00287103">
        <w:rPr>
          <w:i/>
        </w:rPr>
        <w:t>Surface Manager</w:t>
      </w:r>
      <w:r>
        <w:t>:</w:t>
      </w:r>
      <w:r w:rsidR="00311832">
        <w:t xml:space="preserve"> </w:t>
      </w:r>
      <w:r w:rsidR="00FB2FEE">
        <w:t>Responsável pelo gerenciamento de janelas, possibilita a criação de diversos efeitos durante o uso do dispositivo.</w:t>
      </w:r>
    </w:p>
    <w:p w14:paraId="4140A426" w14:textId="77777777" w:rsidR="00A448E0" w:rsidRDefault="00A448E0" w:rsidP="00043143">
      <w:pPr>
        <w:numPr>
          <w:ilvl w:val="0"/>
          <w:numId w:val="11"/>
        </w:numPr>
      </w:pPr>
      <w:r>
        <w:t xml:space="preserve"> Gráficos 2D e 3D:</w:t>
      </w:r>
      <w:r w:rsidR="00FB2FEE">
        <w:t xml:space="preserve"> </w:t>
      </w:r>
      <w:r w:rsidR="00311832">
        <w:t>Motor de renderização capaz de gerar gráficos em 2D e 3D em uma única interface visual. É possível utilizar recursos para renderização 3D caso o telefone utilizado seja compatível, possibilitando a execução de jogos com gráficos mais refinados.</w:t>
      </w:r>
    </w:p>
    <w:p w14:paraId="67E620EB" w14:textId="77777777" w:rsidR="00F5563C" w:rsidRDefault="00F5563C" w:rsidP="00043143">
      <w:pPr>
        <w:numPr>
          <w:ilvl w:val="0"/>
          <w:numId w:val="11"/>
        </w:numPr>
      </w:pPr>
      <w:r>
        <w:t xml:space="preserve"> </w:t>
      </w:r>
      <w:r w:rsidRPr="007C0088">
        <w:rPr>
          <w:i/>
        </w:rPr>
        <w:t>Codecs</w:t>
      </w:r>
      <w:r>
        <w:t xml:space="preserve"> para vídeos e áudio:</w:t>
      </w:r>
      <w:r w:rsidR="00311832">
        <w:t xml:space="preserve"> São responsáveis por interpretar arquivos de áudio e vídeo em diversos formatos, alguns dois mais conhecidos são: AAC, AVC (H.264), H.263, MP3 e MPEG-4.</w:t>
      </w:r>
    </w:p>
    <w:p w14:paraId="0289BACE" w14:textId="77777777" w:rsidR="00F5563C" w:rsidRDefault="00F5563C" w:rsidP="00043143">
      <w:pPr>
        <w:numPr>
          <w:ilvl w:val="0"/>
          <w:numId w:val="11"/>
        </w:numPr>
      </w:pPr>
      <w:r>
        <w:t xml:space="preserve"> Banco de dados interno:</w:t>
      </w:r>
      <w:r w:rsidR="00760DDB">
        <w:t xml:space="preserve"> Banco de dados SQLite embutido, utilizado para armazenamento persistente de dados.</w:t>
      </w:r>
    </w:p>
    <w:p w14:paraId="78D025BB"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Android usa uma biblioteca chamada WebKit, mesma biblioteca utilizada no browser GoogleChrome</w:t>
      </w:r>
      <w:r w:rsidR="009264EC">
        <w:t>, Safari, IPhone e celulares Nokia da linha S60</w:t>
      </w:r>
      <w:r w:rsidR="002C7182">
        <w:t>.</w:t>
      </w:r>
    </w:p>
    <w:p w14:paraId="64448047" w14:textId="77777777" w:rsidR="00A817D9" w:rsidRDefault="00A817D9" w:rsidP="00A817D9">
      <w:r>
        <w:t>Juntamente com a camada de bibliotecas existe a camada responsável pela execução do Android, essa camada é composta por uma máquina virtual Java chamada Dalvik, desenvolvida pela Google e otimizada para dispositivos móveis.</w:t>
      </w:r>
      <w:r w:rsidR="00B42E20">
        <w:t xml:space="preserve"> Todo o código escrito para Android é feito em Java.</w:t>
      </w:r>
    </w:p>
    <w:p w14:paraId="32FA129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3EA8DD50" w14:textId="77777777" w:rsidR="00245645" w:rsidRDefault="00245645" w:rsidP="00245645">
      <w:r>
        <w:t>A próxima camada, logo após a camada de execução, é a camada que possui aplicativos básicos para o funcionamento do telefone, como por exemplo:</w:t>
      </w:r>
    </w:p>
    <w:p w14:paraId="6F3F1C74" w14:textId="77777777" w:rsidR="00245645" w:rsidRDefault="00B3160C" w:rsidP="00043143">
      <w:pPr>
        <w:numPr>
          <w:ilvl w:val="0"/>
          <w:numId w:val="12"/>
        </w:numPr>
      </w:pPr>
      <w:r>
        <w:lastRenderedPageBreak/>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63337889"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48A41D46"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5B03E9C9"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402C9850"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09DC1C2B" w14:textId="77777777" w:rsidR="00415DC2" w:rsidRDefault="00415DC2" w:rsidP="00415DC2">
      <w:r>
        <w:t xml:space="preserve">A última camada na arquitetura de aplicações Android é a camada dos aplicativos que rodam no Android. Essa é a camada pela qual o usuário vai interagir com o sistema, enviando eventos e requisições para os aplicativos. Alguns dos aplicativos que já vem instalados por </w:t>
      </w:r>
      <w:r w:rsidR="00A93318">
        <w:t xml:space="preserve">padrão </w:t>
      </w:r>
      <w:r>
        <w:t>num sistema Android são:</w:t>
      </w:r>
    </w:p>
    <w:p w14:paraId="5C314EB3" w14:textId="77777777" w:rsidR="00415DC2" w:rsidRDefault="00415DC2" w:rsidP="00043143">
      <w:pPr>
        <w:numPr>
          <w:ilvl w:val="0"/>
          <w:numId w:val="13"/>
        </w:numPr>
      </w:pPr>
      <w:r>
        <w:t xml:space="preserve"> Aplicativo para discagem de números de telefone;</w:t>
      </w:r>
    </w:p>
    <w:p w14:paraId="6AA501E4" w14:textId="77777777" w:rsidR="00415DC2" w:rsidRDefault="00415DC2" w:rsidP="00043143">
      <w:pPr>
        <w:numPr>
          <w:ilvl w:val="0"/>
          <w:numId w:val="13"/>
        </w:numPr>
      </w:pPr>
      <w:r>
        <w:t xml:space="preserve"> Leitor de email;</w:t>
      </w:r>
    </w:p>
    <w:p w14:paraId="57467200" w14:textId="77777777" w:rsidR="00415DC2" w:rsidRDefault="00415DC2" w:rsidP="00043143">
      <w:pPr>
        <w:numPr>
          <w:ilvl w:val="0"/>
          <w:numId w:val="13"/>
        </w:numPr>
      </w:pPr>
      <w:r>
        <w:t xml:space="preserve"> Gerenciador de contatos;</w:t>
      </w:r>
    </w:p>
    <w:p w14:paraId="4490529A" w14:textId="77777777" w:rsidR="003F7C75" w:rsidRDefault="00415DC2" w:rsidP="00043143">
      <w:pPr>
        <w:numPr>
          <w:ilvl w:val="0"/>
          <w:numId w:val="13"/>
        </w:numPr>
      </w:pPr>
      <w:r>
        <w:t xml:space="preserve"> Navegador de i</w:t>
      </w:r>
      <w:r w:rsidR="003F7C75">
        <w:t>nternet;</w:t>
      </w:r>
    </w:p>
    <w:p w14:paraId="6FBDA74C" w14:textId="77777777" w:rsidR="008E685F" w:rsidRDefault="008E685F" w:rsidP="008E685F">
      <w:r>
        <w:t>Através de um aplicativos chamado Android Market é possível instalar dezenas de outros aplicativos no Android.</w:t>
      </w:r>
    </w:p>
    <w:p w14:paraId="59C80824" w14:textId="77777777" w:rsidR="0096603A" w:rsidRDefault="001F3172" w:rsidP="0096603A">
      <w:pPr>
        <w:pStyle w:val="Heading2"/>
      </w:pPr>
      <w:bookmarkStart w:id="184" w:name="_Toc181378812"/>
      <w:r>
        <w:t>METODOLOGIAS DE DESENVOLVIMENTO DE SOFTWARE</w:t>
      </w:r>
      <w:bookmarkEnd w:id="184"/>
    </w:p>
    <w:p w14:paraId="69ED3EE4" w14:textId="77777777" w:rsidR="00AB43D1" w:rsidRPr="00AB43D1" w:rsidRDefault="00AB43D1" w:rsidP="00AB43D1">
      <w:r>
        <w:t>Nesta etapa serão apresentadas algumas metodologias de desenvolvimento mais conhecidas.</w:t>
      </w:r>
    </w:p>
    <w:p w14:paraId="4D92ADA8" w14:textId="77777777" w:rsidR="0044615B" w:rsidRDefault="0044615B" w:rsidP="0044615B">
      <w:pPr>
        <w:pStyle w:val="Heading3"/>
      </w:pPr>
      <w:bookmarkStart w:id="185" w:name="_Toc181378813"/>
      <w:r>
        <w:t>CASCATA</w:t>
      </w:r>
      <w:bookmarkEnd w:id="185"/>
    </w:p>
    <w:p w14:paraId="0F1CF767"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w:t>
      </w:r>
      <w:r w:rsidR="006D538A">
        <w:lastRenderedPageBreak/>
        <w:t xml:space="preserve">necessidade </w:t>
      </w:r>
      <w:r w:rsidR="006D538A" w:rsidRPr="00DF01FD">
        <w:rPr>
          <w:i/>
        </w:rPr>
        <w:t>Royce</w:t>
      </w:r>
      <w:r w:rsidR="006D538A">
        <w:t xml:space="preserve"> desenvolveu uma metodologia linear para desenvolvimento de software</w:t>
      </w:r>
      <w:r w:rsidR="00660CEA" w:rsidRPr="003E092D">
        <w:rPr>
          <w:noProof/>
        </w:rPr>
        <w:t xml:space="preserve"> (ROYCE, 1970)</w:t>
      </w:r>
      <w:r w:rsidR="006D538A">
        <w:t>.</w:t>
      </w:r>
    </w:p>
    <w:p w14:paraId="654BD713"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2986D7A2"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350B32A0"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09A1F6A0"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documento que representa detalhadamente como cada parte </w:t>
      </w:r>
      <w:r w:rsidR="00972485">
        <w:t xml:space="preserve">do sistema </w:t>
      </w:r>
      <w:r w:rsidR="002662AD">
        <w:t>deve ser implementada.</w:t>
      </w:r>
    </w:p>
    <w:p w14:paraId="257F0B14"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15D8C586"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381E758E"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03909431" w14:textId="77777777" w:rsidR="0044615B" w:rsidRDefault="00C316C3" w:rsidP="0044615B">
      <w:pPr>
        <w:pStyle w:val="Heading3"/>
      </w:pPr>
      <w:bookmarkStart w:id="186" w:name="_Toc181378814"/>
      <w:r>
        <w:t>RATIONAL UNIFIED PROCESS (</w:t>
      </w:r>
      <w:r w:rsidR="0044615B">
        <w:t>RUP</w:t>
      </w:r>
      <w:r>
        <w:t>)</w:t>
      </w:r>
      <w:bookmarkEnd w:id="186"/>
    </w:p>
    <w:p w14:paraId="5C91D9D7" w14:textId="77777777" w:rsidR="005B130B" w:rsidRDefault="00494D2A" w:rsidP="005B130B">
      <w:r>
        <w:t>Rational Unified Process (</w:t>
      </w:r>
      <w:r w:rsidRPr="00494D2A">
        <w:rPr>
          <w:b/>
        </w:rPr>
        <w:t>RUP</w:t>
      </w:r>
      <w:r>
        <w:t>)</w:t>
      </w:r>
      <w:r w:rsidR="004F204C">
        <w:t xml:space="preserve"> </w:t>
      </w:r>
      <w:r w:rsidR="000339E0">
        <w:t>é a versão do Processo Unificado (</w:t>
      </w:r>
      <w:r w:rsidR="000339E0" w:rsidRPr="000339E0">
        <w:rPr>
          <w:b/>
        </w:rPr>
        <w:t>UP</w:t>
      </w:r>
      <w:r w:rsidR="000339E0">
        <w:t>), para desenvolvimento de software, criada pela Rational Corporation</w:t>
      </w:r>
      <w:r w:rsidR="00767C5F" w:rsidRPr="003E092D">
        <w:rPr>
          <w:noProof/>
        </w:rPr>
        <w:t xml:space="preserve"> (JACOBSON, 1999)</w:t>
      </w:r>
      <w:r w:rsidR="000339E0">
        <w:t>.</w:t>
      </w:r>
    </w:p>
    <w:p w14:paraId="625EF63A"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Rational Corporation tem seus esforços voltados para mostrar que o RUP é um processo adaptável e flexível</w:t>
      </w:r>
      <w:r w:rsidR="00740B21" w:rsidRPr="003E092D">
        <w:rPr>
          <w:noProof/>
        </w:rPr>
        <w:t xml:space="preserve"> (EVANS, 2003)</w:t>
      </w:r>
      <w:r w:rsidR="002B5379">
        <w:t>.</w:t>
      </w:r>
    </w:p>
    <w:p w14:paraId="70190933" w14:textId="77777777" w:rsidR="00A94D91" w:rsidRDefault="00A94D91" w:rsidP="005B130B">
      <w:r>
        <w:t>O processo unificado é dividido em quatro fases:</w:t>
      </w:r>
    </w:p>
    <w:p w14:paraId="0B82EC95"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3A326C">
        <w:t>de</w:t>
      </w:r>
      <w:r w:rsidR="00B609F5">
        <w:t xml:space="preserve"> esforços</w:t>
      </w:r>
      <w:r w:rsidR="00747FD5">
        <w:t>.</w:t>
      </w:r>
    </w:p>
    <w:p w14:paraId="38BAB7C4" w14:textId="77777777" w:rsidR="00A94D91" w:rsidRDefault="00A94D91" w:rsidP="00043143">
      <w:pPr>
        <w:numPr>
          <w:ilvl w:val="0"/>
          <w:numId w:val="15"/>
        </w:numPr>
      </w:pPr>
      <w:r>
        <w:lastRenderedPageBreak/>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6E28B769"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w:t>
      </w:r>
      <w:r w:rsidR="001368A2">
        <w:t xml:space="preserve">que </w:t>
      </w:r>
      <w:r w:rsidR="001432DA">
        <w:t>incluem codificação e testes de aceitação com os clientes.</w:t>
      </w:r>
    </w:p>
    <w:p w14:paraId="2B1135DA"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E4BA5AA" w14:textId="77777777" w:rsidR="0044615B" w:rsidRDefault="007864E2" w:rsidP="0044615B">
      <w:pPr>
        <w:pStyle w:val="Heading3"/>
      </w:pPr>
      <w:bookmarkStart w:id="187" w:name="_Toc181378815"/>
      <w:r>
        <w:t>PROGRAMAÇÃO EXTREMA</w:t>
      </w:r>
      <w:r w:rsidR="0021533E">
        <w:t xml:space="preserve"> (</w:t>
      </w:r>
      <w:r w:rsidR="0044615B">
        <w:t>XP</w:t>
      </w:r>
      <w:r w:rsidR="0021533E">
        <w:t>)</w:t>
      </w:r>
      <w:bookmarkEnd w:id="187"/>
    </w:p>
    <w:p w14:paraId="471F50CF" w14:textId="77777777" w:rsidR="00CD6D91" w:rsidRDefault="007864E2" w:rsidP="00CD6D91">
      <w:r>
        <w:t xml:space="preserve">Depois de muitos anos trabalhando com desenvolvimento de software, </w:t>
      </w:r>
      <w:r w:rsidRPr="00FA17B3">
        <w:rPr>
          <w:i/>
        </w:rPr>
        <w:t>Kent Beck</w:t>
      </w:r>
      <w:r>
        <w:t xml:space="preserve"> propôs uma metodologia para desenvolvimento de software conhecida como Programação Extrema </w:t>
      </w:r>
      <w:r w:rsidRPr="007864E2">
        <w:rPr>
          <w:b/>
        </w:rPr>
        <w:t>(XP)</w:t>
      </w:r>
      <w:r w:rsidR="00962D8F">
        <w:t xml:space="preserve">, também conhecida como </w:t>
      </w:r>
      <w:r w:rsidR="00962D8F" w:rsidRPr="00962D8F">
        <w:rPr>
          <w:i/>
        </w:rPr>
        <w:t>Extreme Programming</w:t>
      </w:r>
      <w:r>
        <w:t>.</w:t>
      </w:r>
    </w:p>
    <w:p w14:paraId="176BFE2D" w14:textId="77777777" w:rsidR="00CA457A" w:rsidRDefault="00CA457A" w:rsidP="00CD6D91">
      <w:r>
        <w:t xml:space="preserve">Com base em sua experiência com </w:t>
      </w:r>
      <w:r w:rsidRPr="003E092D">
        <w:rPr>
          <w:i/>
          <w:rPrChange w:id="188" w:author="João Paulo Gomes dos Santos" w:date="2011-10-31T21:23:00Z">
            <w:rPr/>
          </w:rPrChange>
        </w:rPr>
        <w:t>SmallTalk</w:t>
      </w:r>
      <w:r>
        <w:t>, em 1996 Beck publicou seu livro sobre técnicas para programação</w:t>
      </w:r>
      <w:r w:rsidR="009E6E34" w:rsidRPr="0070302A">
        <w:rPr>
          <w:noProof/>
        </w:rPr>
        <w:t xml:space="preserve"> (BECK, 1996)</w:t>
      </w:r>
      <w:r>
        <w:t>.</w:t>
      </w:r>
      <w:r w:rsidR="00B1274D">
        <w:t xml:space="preserve"> No mesmo ano da publicação do livro, </w:t>
      </w:r>
      <w:r w:rsidR="00B1274D" w:rsidRPr="00FA17B3">
        <w:rPr>
          <w:i/>
        </w:rPr>
        <w:t>Beck</w:t>
      </w:r>
      <w:r w:rsidR="00B1274D">
        <w:t xml:space="preserve">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w:t>
      </w:r>
      <w:r w:rsidR="00B339BD" w:rsidRPr="00FA17B3">
        <w:rPr>
          <w:i/>
        </w:rPr>
        <w:t>Martin Fowler</w:t>
      </w:r>
      <w:r w:rsidR="00B339BD">
        <w:t xml:space="preserve"> e </w:t>
      </w:r>
      <w:r w:rsidR="00B339BD" w:rsidRPr="00FA17B3">
        <w:rPr>
          <w:i/>
        </w:rPr>
        <w:t>Ron Jeffries</w:t>
      </w:r>
      <w:r w:rsidR="00B339BD">
        <w:t xml:space="preserve">, </w:t>
      </w:r>
      <w:r w:rsidR="00B339BD" w:rsidRPr="00FA17B3">
        <w:rPr>
          <w:i/>
        </w:rPr>
        <w:t>Beck</w:t>
      </w:r>
      <w:r w:rsidR="00B339BD">
        <w:t xml:space="preserve"> conseguiu alta produtividade para a equipe e eles conseguiram entregar um sistema de excelente qualidade começando do zero e gastando menos tempo do que foi gasto nas tentativas anteriores.</w:t>
      </w:r>
    </w:p>
    <w:p w14:paraId="2502CA2F" w14:textId="77777777" w:rsidR="009B4BAC" w:rsidRDefault="009B4BAC" w:rsidP="00CD6D91">
      <w:r>
        <w:t xml:space="preserve">Neste projeto da Chrysler, </w:t>
      </w:r>
      <w:r w:rsidRPr="00F01E65">
        <w:rPr>
          <w:i/>
        </w:rPr>
        <w:t>Beck</w:t>
      </w:r>
      <w:r>
        <w:t xml:space="preserve">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77132BA3" w14:textId="77777777" w:rsidR="00F307D9" w:rsidRDefault="00F307D9" w:rsidP="00043143">
      <w:pPr>
        <w:numPr>
          <w:ilvl w:val="0"/>
          <w:numId w:val="16"/>
        </w:numPr>
      </w:pPr>
      <w:r>
        <w:t xml:space="preserve"> Revisão de código;</w:t>
      </w:r>
    </w:p>
    <w:p w14:paraId="357DFFC1" w14:textId="77777777" w:rsidR="00F307D9" w:rsidRDefault="008C2C64" w:rsidP="00043143">
      <w:pPr>
        <w:numPr>
          <w:ilvl w:val="0"/>
          <w:numId w:val="16"/>
        </w:numPr>
      </w:pPr>
      <w:r>
        <w:t xml:space="preserve"> Testes;</w:t>
      </w:r>
    </w:p>
    <w:p w14:paraId="3DC96C8D" w14:textId="77777777" w:rsidR="008C2C64" w:rsidRDefault="008C2C64" w:rsidP="00043143">
      <w:pPr>
        <w:numPr>
          <w:ilvl w:val="0"/>
          <w:numId w:val="16"/>
        </w:numPr>
      </w:pPr>
      <w:r>
        <w:t xml:space="preserve"> Integração rápida;</w:t>
      </w:r>
    </w:p>
    <w:p w14:paraId="7356241A" w14:textId="77777777" w:rsidR="008C2C64" w:rsidRDefault="008C2C64" w:rsidP="00043143">
      <w:pPr>
        <w:numPr>
          <w:ilvl w:val="0"/>
          <w:numId w:val="16"/>
        </w:numPr>
      </w:pPr>
      <w:r>
        <w:t xml:space="preserve"> Feedback do cliente;</w:t>
      </w:r>
    </w:p>
    <w:p w14:paraId="4AB3F334" w14:textId="77777777" w:rsidR="008C2C64" w:rsidRDefault="008C2C64" w:rsidP="00043143">
      <w:pPr>
        <w:numPr>
          <w:ilvl w:val="0"/>
          <w:numId w:val="16"/>
        </w:numPr>
      </w:pPr>
      <w:r>
        <w:t xml:space="preserve"> Design simples;</w:t>
      </w:r>
    </w:p>
    <w:p w14:paraId="7485F22C" w14:textId="77777777" w:rsidR="0013318E" w:rsidRDefault="0013318E" w:rsidP="0013318E"/>
    <w:p w14:paraId="51A86B7C" w14:textId="77777777" w:rsidR="0013318E" w:rsidRDefault="0013318E" w:rsidP="0013318E">
      <w:r>
        <w:t xml:space="preserve">Além de aplicar as práticas descritas acima, Beck intensificou o uso destas práticas, como por exemplo: </w:t>
      </w:r>
    </w:p>
    <w:p w14:paraId="4530444C" w14:textId="77777777" w:rsidR="0013318E" w:rsidRDefault="0013318E" w:rsidP="00043143">
      <w:pPr>
        <w:numPr>
          <w:ilvl w:val="0"/>
          <w:numId w:val="17"/>
        </w:numPr>
      </w:pPr>
      <w:r>
        <w:t xml:space="preserve"> Intensificou a revisão de código através da programação em pares;</w:t>
      </w:r>
    </w:p>
    <w:p w14:paraId="67B8DFB0" w14:textId="77777777" w:rsidR="0013318E" w:rsidRDefault="0013318E" w:rsidP="00043143">
      <w:pPr>
        <w:numPr>
          <w:ilvl w:val="0"/>
          <w:numId w:val="17"/>
        </w:numPr>
      </w:pPr>
      <w:r>
        <w:t xml:space="preserve"> Intensificou o uso de testes com testes automatizados;</w:t>
      </w:r>
    </w:p>
    <w:p w14:paraId="3A6A591A" w14:textId="53C54BFC" w:rsidR="0013318E" w:rsidRDefault="0013318E" w:rsidP="00043143">
      <w:pPr>
        <w:numPr>
          <w:ilvl w:val="0"/>
          <w:numId w:val="17"/>
        </w:numPr>
      </w:pPr>
      <w:r>
        <w:t xml:space="preserve"> Intensificou </w:t>
      </w:r>
      <w:del w:id="189" w:author="João Paulo Gomes dos Santos" w:date="2011-10-31T21:23:00Z">
        <w:r w:rsidDel="0070302A">
          <w:delText xml:space="preserve">o feedback </w:delText>
        </w:r>
      </w:del>
      <w:ins w:id="190" w:author="João Paulo Gomes dos Santos" w:date="2011-10-31T21:23:00Z">
        <w:r w:rsidR="0070302A">
          <w:t xml:space="preserve">a resposta </w:t>
        </w:r>
      </w:ins>
      <w:r>
        <w:t>do cliente</w:t>
      </w:r>
      <w:ins w:id="191" w:author="João Paulo Gomes dos Santos" w:date="2011-10-31T21:24:00Z">
        <w:r w:rsidR="0070302A">
          <w:t xml:space="preserve">, </w:t>
        </w:r>
      </w:ins>
      <w:del w:id="192" w:author="João Paulo Gomes dos Santos" w:date="2011-10-31T21:24:00Z">
        <w:r w:rsidDel="0070302A">
          <w:delText xml:space="preserve"> </w:delText>
        </w:r>
      </w:del>
      <w:r>
        <w:t xml:space="preserve">fazendo </w:t>
      </w:r>
      <w:ins w:id="193" w:author="João Paulo Gomes dos Santos" w:date="2011-10-31T21:24:00Z">
        <w:r w:rsidR="0070302A">
          <w:t>c</w:t>
        </w:r>
      </w:ins>
      <w:r>
        <w:t>o</w:t>
      </w:r>
      <w:ins w:id="194" w:author="João Paulo Gomes dos Santos" w:date="2011-10-31T21:24:00Z">
        <w:r w:rsidR="0070302A">
          <w:t>m que o</w:t>
        </w:r>
      </w:ins>
      <w:r>
        <w:t xml:space="preserve"> cliente </w:t>
      </w:r>
      <w:ins w:id="195" w:author="João Paulo Gomes dos Santos" w:date="2011-10-31T21:24:00Z">
        <w:r w:rsidR="0070302A">
          <w:t xml:space="preserve">fique </w:t>
        </w:r>
      </w:ins>
      <w:r>
        <w:t xml:space="preserve">mais presente </w:t>
      </w:r>
      <w:ins w:id="196" w:author="João Paulo Gomes dos Santos" w:date="2011-10-31T21:24:00Z">
        <w:r w:rsidR="00A46830">
          <w:t>durante o</w:t>
        </w:r>
      </w:ins>
      <w:del w:id="197" w:author="João Paulo Gomes dos Santos" w:date="2011-10-31T21:24:00Z">
        <w:r w:rsidDel="00A46830">
          <w:delText>no</w:delText>
        </w:r>
      </w:del>
      <w:r>
        <w:t xml:space="preserve"> desenvolvimento do software.</w:t>
      </w:r>
    </w:p>
    <w:p w14:paraId="1CE8FF15" w14:textId="77777777" w:rsidR="003867AA" w:rsidRDefault="003867AA" w:rsidP="003867AA">
      <w:r>
        <w:t>Com base nestes princípios e práticas utilizados, em 1999, Beck publicou um livro</w:t>
      </w:r>
      <w:r w:rsidRPr="00C402B9">
        <w:rPr>
          <w:noProof/>
        </w:rPr>
        <w:t xml:space="preserve"> (BECK, 1999)</w:t>
      </w:r>
      <w:r>
        <w:t xml:space="preserve"> que ajudou a popularizar a metodologia em questão. O livro aborda os principais valores da metodologia:</w:t>
      </w:r>
    </w:p>
    <w:p w14:paraId="318E8ACB" w14:textId="6D24F42F" w:rsidR="003867AA" w:rsidRDefault="00264B53" w:rsidP="00043143">
      <w:pPr>
        <w:numPr>
          <w:ilvl w:val="0"/>
          <w:numId w:val="18"/>
        </w:numPr>
      </w:pPr>
      <w:r>
        <w:t xml:space="preserve"> Comunicação: </w:t>
      </w:r>
      <w:r w:rsidR="005F47A1">
        <w:t xml:space="preserve">é fundamental para conseguir atender as necessidades do cliente, a presença do cliente aumenta </w:t>
      </w:r>
      <w:r w:rsidR="002D46EC">
        <w:t>a frequência d</w:t>
      </w:r>
      <w:ins w:id="198" w:author="João Paulo Gomes dos Santos" w:date="2011-10-31T21:24:00Z">
        <w:r w:rsidR="00C402B9">
          <w:t>e</w:t>
        </w:r>
      </w:ins>
      <w:del w:id="199" w:author="João Paulo Gomes dos Santos" w:date="2011-10-31T21:24:00Z">
        <w:r w:rsidR="005F47A1" w:rsidDel="00C402B9">
          <w:delText>o</w:delText>
        </w:r>
      </w:del>
      <w:r w:rsidR="005F47A1">
        <w:t xml:space="preserve"> </w:t>
      </w:r>
      <w:del w:id="200" w:author="João Paulo Gomes dos Santos" w:date="2011-10-31T21:24:00Z">
        <w:r w:rsidR="005F47A1" w:rsidDel="00C402B9">
          <w:delText xml:space="preserve">feedback </w:delText>
        </w:r>
      </w:del>
      <w:ins w:id="201" w:author="João Paulo Gomes dos Santos" w:date="2011-10-31T21:24:00Z">
        <w:r w:rsidR="00C402B9">
          <w:t xml:space="preserve">retornos a respeito do que foi desenvolvido </w:t>
        </w:r>
      </w:ins>
      <w:r w:rsidR="005F47A1">
        <w:t xml:space="preserve">e favorece o desenvolvimento de um produto com </w:t>
      </w:r>
      <w:r w:rsidR="00F654C7">
        <w:t>maior</w:t>
      </w:r>
      <w:r w:rsidR="005F47A1">
        <w:t xml:space="preserve"> qualidade.</w:t>
      </w:r>
    </w:p>
    <w:p w14:paraId="446F5022" w14:textId="77777777" w:rsidR="005F47A1" w:rsidRDefault="005F47A1" w:rsidP="00043143">
      <w:pPr>
        <w:numPr>
          <w:ilvl w:val="0"/>
          <w:numId w:val="18"/>
        </w:numPr>
      </w:pPr>
      <w:r>
        <w:t xml:space="preserve"> Simplicidade: </w:t>
      </w:r>
      <w:r w:rsidR="00E017D1">
        <w:t xml:space="preserve">deve ser sempre utilizada para evitar que o tempo da equipe seja gasto com atividades que não precisam ser complexas. Além disso a complexidade aumenta a possibilidade de introdução de erros. Quanto mais simples for o código </w:t>
      </w:r>
      <w:r w:rsidR="007640E5">
        <w:t>desenvolvido</w:t>
      </w:r>
      <w:r w:rsidR="00E017D1">
        <w:t xml:space="preserve"> mais facilmente um desenvolvedor pode compreender o que foi feito e conseguir contribuir.</w:t>
      </w:r>
    </w:p>
    <w:p w14:paraId="7D61FFA4" w14:textId="12859840"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w:t>
      </w:r>
      <w:del w:id="202" w:author="João Paulo Gomes dos Santos" w:date="2011-10-31T21:45:00Z">
        <w:r w:rsidR="00A96A7E" w:rsidDel="00503A61">
          <w:delText xml:space="preserve">podemos </w:delText>
        </w:r>
      </w:del>
      <w:ins w:id="203" w:author="João Paulo Gomes dos Santos" w:date="2011-10-31T21:45:00Z">
        <w:r w:rsidR="00503A61">
          <w:t>durante o desenvolvimento do sistema</w:t>
        </w:r>
        <w:r w:rsidR="00503A61">
          <w:t xml:space="preserve"> </w:t>
        </w:r>
      </w:ins>
      <w:ins w:id="204" w:author="João Paulo Gomes dos Santos" w:date="2011-10-31T21:46:00Z">
        <w:r w:rsidR="00503A61">
          <w:t xml:space="preserve">corre-se o risco de </w:t>
        </w:r>
      </w:ins>
      <w:r w:rsidR="00A96A7E">
        <w:t xml:space="preserve">não </w:t>
      </w:r>
      <w:ins w:id="205" w:author="João Paulo Gomes dos Santos" w:date="2011-10-31T21:47:00Z">
        <w:r w:rsidR="00503A61">
          <w:t xml:space="preserve">se </w:t>
        </w:r>
      </w:ins>
      <w:r w:rsidR="00A96A7E">
        <w:t>tomar as melhores decisões</w:t>
      </w:r>
      <w:del w:id="206" w:author="João Paulo Gomes dos Santos" w:date="2011-10-31T21:46:00Z">
        <w:r w:rsidR="00A96A7E" w:rsidDel="00503A61">
          <w:delText xml:space="preserve"> durante o desenvolvimento de um </w:delText>
        </w:r>
        <w:r w:rsidR="00214267" w:rsidDel="00503A61">
          <w:delText>sistema</w:delText>
        </w:r>
      </w:del>
      <w:r w:rsidR="00A96A7E">
        <w:t xml:space="preserve">. Para garantir que o sistema a ser desenvolvido está tomando o rumo correto deve-se ter coragem para </w:t>
      </w:r>
      <w:ins w:id="207" w:author="João Paulo Gomes dos Santos" w:date="2011-10-31T21:48:00Z">
        <w:r w:rsidR="005423A8">
          <w:t>realizar mudanças e inovações</w:t>
        </w:r>
      </w:ins>
      <w:del w:id="208" w:author="João Paulo Gomes dos Santos" w:date="2011-10-31T21:48:00Z">
        <w:r w:rsidR="00A96A7E" w:rsidDel="005423A8">
          <w:delText>mudar e inovar</w:delText>
        </w:r>
      </w:del>
      <w:r w:rsidR="00A96A7E">
        <w:t>.</w:t>
      </w:r>
    </w:p>
    <w:p w14:paraId="339927DF" w14:textId="66223E10" w:rsidR="00182620" w:rsidRDefault="00182620" w:rsidP="00043143">
      <w:pPr>
        <w:numPr>
          <w:ilvl w:val="0"/>
          <w:numId w:val="18"/>
        </w:numPr>
      </w:pPr>
      <w:r>
        <w:t xml:space="preserve"> </w:t>
      </w:r>
      <w:del w:id="209" w:author="João Paulo Gomes dos Santos" w:date="2011-10-31T21:25:00Z">
        <w:r w:rsidRPr="00554563" w:rsidDel="00554563">
          <w:rPr>
            <w:rPrChange w:id="210" w:author="João Paulo Gomes dos Santos" w:date="2011-10-31T21:25:00Z">
              <w:rPr>
                <w:i/>
              </w:rPr>
            </w:rPrChange>
          </w:rPr>
          <w:delText>Feedback</w:delText>
        </w:r>
      </w:del>
      <w:ins w:id="211" w:author="João Paulo Gomes dos Santos" w:date="2011-10-31T21:25:00Z">
        <w:r w:rsidR="00554563">
          <w:t>Retorno do cliente</w:t>
        </w:r>
      </w:ins>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159B6211" w14:textId="14EF547A"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w:t>
      </w:r>
      <w:r w:rsidR="00B62DEE">
        <w:lastRenderedPageBreak/>
        <w:t xml:space="preserve">comunicação e o </w:t>
      </w:r>
      <w:del w:id="212" w:author="João Paulo Gomes dos Santos" w:date="2011-10-31T21:25:00Z">
        <w:r w:rsidR="00B62DEE" w:rsidDel="000F42D8">
          <w:delText>feedback</w:delText>
        </w:r>
      </w:del>
      <w:ins w:id="213" w:author="João Paulo Gomes dos Santos" w:date="2011-10-31T21:25:00Z">
        <w:r w:rsidR="000F42D8">
          <w:t>retorno do cliente sobre o que foi desenvolvido</w:t>
        </w:r>
      </w:ins>
      <w:r w:rsidR="00B62DEE">
        <w:t xml:space="preserve">, reduzindo a transparência entre os membros da equipe. </w:t>
      </w:r>
    </w:p>
    <w:p w14:paraId="050DE7AB" w14:textId="77777777" w:rsidR="0044615B" w:rsidRDefault="0044615B" w:rsidP="0044615B">
      <w:pPr>
        <w:pStyle w:val="Heading3"/>
      </w:pPr>
      <w:bookmarkStart w:id="214" w:name="_Toc181378816"/>
      <w:r>
        <w:t>LEAN</w:t>
      </w:r>
      <w:bookmarkEnd w:id="214"/>
    </w:p>
    <w:p w14:paraId="017D3529" w14:textId="77777777" w:rsidR="009551DD" w:rsidRDefault="00C23F57" w:rsidP="009551DD">
      <w:r>
        <w:t xml:space="preserve">Na década de 40 a Toyota ainda era uma pequena empresa, que percebeu a possibilidade de crescimento se conseguisse produzir veículos baratos e com qualidade. </w:t>
      </w:r>
      <w:r w:rsidRPr="00BF5D91">
        <w:rPr>
          <w:i/>
        </w:rPr>
        <w:t>Taiichi Ohno</w:t>
      </w:r>
      <w:r>
        <w:t xml:space="preserve"> e </w:t>
      </w:r>
      <w:r w:rsidRPr="00BF5D91">
        <w:rPr>
          <w:i/>
        </w:rPr>
        <w:t>Shigeo Shingo</w:t>
      </w:r>
      <w:r>
        <w:t xml:space="preserve"> receberam o desafio para reduzir os custos na linha de produção da </w:t>
      </w:r>
      <w:r w:rsidRPr="00F72827">
        <w:t>Toyota</w:t>
      </w:r>
      <w:r>
        <w:t xml:space="preserve">, para atingir o objetivo proposto, eles propuseram a eliminação de todo desperdício presente desde a fabricação até a entrega do produto. </w:t>
      </w:r>
      <w:r w:rsidR="00372930">
        <w:t xml:space="preserve">As mudanças para redução de custo foram base para o início do pensamento </w:t>
      </w:r>
      <w:r w:rsidR="00372930" w:rsidRPr="002863BB">
        <w:rPr>
          <w:i/>
        </w:rPr>
        <w:t>Lean</w:t>
      </w:r>
      <w:r w:rsidR="00372930">
        <w:t>.</w:t>
      </w:r>
      <w:r w:rsidR="006C3E3C">
        <w:t xml:space="preserve"> Os princípios elementares para a cultura </w:t>
      </w:r>
      <w:r w:rsidR="006C3E3C" w:rsidRPr="002850F4">
        <w:rPr>
          <w:i/>
        </w:rPr>
        <w:t>Lean</w:t>
      </w:r>
      <w:r w:rsidR="006C3E3C">
        <w:t xml:space="preserve"> utilizada pela Toyota eram</w:t>
      </w:r>
      <w:r w:rsidR="00486DB4" w:rsidRPr="00F125F8">
        <w:rPr>
          <w:noProof/>
        </w:rPr>
        <w:t xml:space="preserve"> (OHNO, 1988)</w:t>
      </w:r>
      <w:r w:rsidR="006C3E3C">
        <w:t>:</w:t>
      </w:r>
    </w:p>
    <w:p w14:paraId="3B6D158D" w14:textId="77777777" w:rsidR="006C3E3C" w:rsidRDefault="006C3E3C" w:rsidP="00043143">
      <w:pPr>
        <w:numPr>
          <w:ilvl w:val="0"/>
          <w:numId w:val="19"/>
        </w:numPr>
      </w:pPr>
      <w:r>
        <w:t xml:space="preserve"> </w:t>
      </w:r>
      <w:r w:rsidRPr="00864E62">
        <w:rPr>
          <w:i/>
        </w:rPr>
        <w:t>Just in Time</w:t>
      </w:r>
      <w:r>
        <w:t>: Eliminou a necessidade de estocar itens para a produção, eliminado custos e problemas de armazenamento.</w:t>
      </w:r>
    </w:p>
    <w:p w14:paraId="62E089C7" w14:textId="77777777" w:rsidR="00471BE3" w:rsidRDefault="006C3E3C" w:rsidP="00043143">
      <w:pPr>
        <w:numPr>
          <w:ilvl w:val="0"/>
          <w:numId w:val="19"/>
        </w:numPr>
      </w:pPr>
      <w:r>
        <w:t xml:space="preserve"> </w:t>
      </w:r>
      <w:r w:rsidRPr="003760FD">
        <w:rPr>
          <w:i/>
        </w:rPr>
        <w:t>Stop the line</w:t>
      </w:r>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5B128E81" w14:textId="77777777" w:rsidR="00471BE3" w:rsidRDefault="00471BE3" w:rsidP="00471BE3">
      <w:r>
        <w:t>Mais tarde esses princípios foram estendidos para outras áreas da empresa.</w:t>
      </w:r>
    </w:p>
    <w:p w14:paraId="71F1C453" w14:textId="7053FC1A" w:rsidR="0083065B" w:rsidRDefault="0083065B" w:rsidP="00471BE3">
      <w:r>
        <w:t xml:space="preserve">Os princípios </w:t>
      </w:r>
      <w:r w:rsidRPr="007049C9">
        <w:rPr>
          <w:i/>
        </w:rPr>
        <w:t>Lean</w:t>
      </w:r>
      <w:r>
        <w:t xml:space="preserve"> são voltados para a redução de custos e podem ser aplicados no desenvolvimento de qualquer tipo de produto. Alguns princípios podem surgir dependendo do contexto do produto a ser desenvolvido, no desenvolvimento de software pode</w:t>
      </w:r>
      <w:ins w:id="215" w:author="João Paulo Gomes dos Santos" w:date="2011-10-31T21:48:00Z">
        <w:r w:rsidR="00AA7A45">
          <w:t>-se</w:t>
        </w:r>
      </w:ins>
      <w:del w:id="216" w:author="João Paulo Gomes dos Santos" w:date="2011-10-31T21:48:00Z">
        <w:r w:rsidDel="00AA7A45">
          <w:delText>mos</w:delText>
        </w:r>
      </w:del>
      <w:r>
        <w:t xml:space="preserve"> destacar os seguintes princípios</w:t>
      </w:r>
      <w:r w:rsidR="00FA77DB">
        <w:t xml:space="preserve"> elementares</w:t>
      </w:r>
      <w:r w:rsidR="00301101" w:rsidRPr="00F125F8">
        <w:rPr>
          <w:noProof/>
        </w:rPr>
        <w:t xml:space="preserve"> (POPPENDIECK, 2003)</w:t>
      </w:r>
      <w:r>
        <w:t>:</w:t>
      </w:r>
    </w:p>
    <w:p w14:paraId="63059FB5" w14:textId="77777777" w:rsidR="00CB7082" w:rsidRDefault="00CB7082" w:rsidP="00043143">
      <w:pPr>
        <w:numPr>
          <w:ilvl w:val="0"/>
          <w:numId w:val="20"/>
        </w:numPr>
      </w:pPr>
      <w:r>
        <w:t xml:space="preserve"> Elimine o desperdício:</w:t>
      </w:r>
      <w:r w:rsidR="002E47C3">
        <w:t xml:space="preserve"> </w:t>
      </w:r>
      <w:r w:rsidR="00CB27E6">
        <w:t>de acordo com o criado</w:t>
      </w:r>
      <w:r w:rsidR="006B60D2">
        <w:t>r</w:t>
      </w:r>
      <w:r w:rsidR="00CB27E6">
        <w:t xml:space="preserve"> do pensamento </w:t>
      </w:r>
      <w:r w:rsidR="00CB27E6" w:rsidRPr="00684274">
        <w:rPr>
          <w:i/>
        </w:rPr>
        <w:t>Lean</w:t>
      </w:r>
      <w:r w:rsidR="00CB27E6">
        <w:t>, desperdício é tudo aquilo que não acrescenta valor ao produto na percepção do cliente. Alguns tipos de desperdícios que devem ser evitados durante o desenvolvimento de software são listados abaixo:</w:t>
      </w:r>
    </w:p>
    <w:p w14:paraId="69CCD0D2"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17401F8" w14:textId="77777777" w:rsidR="00DF65D8" w:rsidRDefault="00DF65D8" w:rsidP="00043143">
      <w:pPr>
        <w:numPr>
          <w:ilvl w:val="1"/>
          <w:numId w:val="20"/>
        </w:numPr>
      </w:pPr>
      <w:r>
        <w:t xml:space="preserve"> Excesso de processos</w:t>
      </w:r>
      <w:r w:rsidR="001E0867">
        <w:t>, normalmente não acrescentam valor para o cliente final</w:t>
      </w:r>
      <w:r>
        <w:t>;</w:t>
      </w:r>
    </w:p>
    <w:p w14:paraId="0A7C86B3" w14:textId="77777777" w:rsidR="00DF65D8" w:rsidRDefault="00DF65D8" w:rsidP="00043143">
      <w:pPr>
        <w:numPr>
          <w:ilvl w:val="1"/>
          <w:numId w:val="20"/>
        </w:numPr>
      </w:pPr>
      <w:r>
        <w:t xml:space="preserve"> Antecipação de funcionalidades, pois aumenta a complexidade do sistema desnecessariamente;</w:t>
      </w:r>
    </w:p>
    <w:p w14:paraId="66484164" w14:textId="77777777" w:rsidR="00094023" w:rsidRDefault="00094023" w:rsidP="00043143">
      <w:pPr>
        <w:numPr>
          <w:ilvl w:val="1"/>
          <w:numId w:val="20"/>
        </w:numPr>
      </w:pPr>
      <w:r>
        <w:lastRenderedPageBreak/>
        <w:t xml:space="preserve"> Troca de tarefas, pois o número excessivo de trocas de contexto reduz a produtividade;</w:t>
      </w:r>
    </w:p>
    <w:p w14:paraId="7D01744A" w14:textId="77777777" w:rsidR="0052448C" w:rsidRDefault="0052448C" w:rsidP="00043143">
      <w:pPr>
        <w:numPr>
          <w:ilvl w:val="1"/>
          <w:numId w:val="20"/>
        </w:numPr>
      </w:pPr>
      <w:r>
        <w:t xml:space="preserve"> Esperar por informações, ter que esperar em alguma etapa do ciclo de desenvolvimento atrasa todo o ciclo;</w:t>
      </w:r>
    </w:p>
    <w:p w14:paraId="3BD7285B" w14:textId="77777777" w:rsidR="0052448C" w:rsidRDefault="0052448C" w:rsidP="00043143">
      <w:pPr>
        <w:numPr>
          <w:ilvl w:val="1"/>
          <w:numId w:val="20"/>
        </w:numPr>
      </w:pPr>
      <w:r>
        <w:t xml:space="preserve"> </w:t>
      </w:r>
      <w:r w:rsidR="003F7D5C">
        <w:t>Troca de pessoas entre equipes causa desperdício em razão da perda de conhecimento;</w:t>
      </w:r>
    </w:p>
    <w:p w14:paraId="4833ED12"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0B1AA65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186CAA3B" w14:textId="6632B166" w:rsidR="00CB7082" w:rsidRDefault="00CB7082" w:rsidP="00043143">
      <w:pPr>
        <w:numPr>
          <w:ilvl w:val="0"/>
          <w:numId w:val="20"/>
        </w:numPr>
      </w:pPr>
      <w:r>
        <w:t xml:space="preserve"> Entregue rápido:</w:t>
      </w:r>
      <w:r w:rsidR="00EF4AF7">
        <w:t xml:space="preserve"> deve-se entregar pequenas partes funcionais do sistema de forma incremental para aumentar a interação com o cliente e aumentar a frequência com que o cliente dá </w:t>
      </w:r>
      <w:r w:rsidR="00540503">
        <w:t xml:space="preserve">os </w:t>
      </w:r>
      <w:del w:id="217" w:author="João Paulo Gomes dos Santos" w:date="2011-10-31T21:28:00Z">
        <w:r w:rsidR="00EF4AF7" w:rsidDel="008066B1">
          <w:delText>feedbacks</w:delText>
        </w:r>
      </w:del>
      <w:ins w:id="218" w:author="João Paulo Gomes dos Santos" w:date="2011-10-31T21:28:00Z">
        <w:r w:rsidR="008066B1">
          <w:t>retornos sobre o que foi desenvolvido</w:t>
        </w:r>
      </w:ins>
      <w:r w:rsidR="00EF4AF7">
        <w:t>.</w:t>
      </w:r>
    </w:p>
    <w:p w14:paraId="1BCB639D"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64B95121"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w:t>
      </w:r>
      <w:r w:rsidR="00C020D9">
        <w:t>tenha</w:t>
      </w:r>
      <w:r w:rsidR="00A52FA1">
        <w:t xml:space="preserve"> qualidade. Priorize a automatização de testes ao invés da detecção e correção de defeitos.</w:t>
      </w:r>
    </w:p>
    <w:p w14:paraId="346A49B0" w14:textId="77777777" w:rsidR="00CA7229" w:rsidRDefault="006B29B5" w:rsidP="00856020">
      <w:pPr>
        <w:pStyle w:val="Heading3"/>
      </w:pPr>
      <w:bookmarkStart w:id="219" w:name="_Toc181378817"/>
      <w:r>
        <w:t>TEST DRIVEN DEVELOPMENT (</w:t>
      </w:r>
      <w:r w:rsidR="0044615B">
        <w:t>TDD</w:t>
      </w:r>
      <w:r>
        <w:t>)</w:t>
      </w:r>
      <w:bookmarkEnd w:id="219"/>
    </w:p>
    <w:p w14:paraId="6C99B196" w14:textId="7C2C4A63" w:rsidR="006E7028" w:rsidRDefault="00CA1362" w:rsidP="006E7028">
      <w:r>
        <w:t>Segundo</w:t>
      </w:r>
      <w:r w:rsidR="009B5809" w:rsidRPr="00791F89">
        <w:rPr>
          <w:noProof/>
        </w:rPr>
        <w:t xml:space="preserve"> </w:t>
      </w:r>
      <w:r w:rsidR="006E7028" w:rsidRPr="00791F89">
        <w:rPr>
          <w:noProof/>
        </w:rPr>
        <w:t>(FREEMAN, 2009)</w:t>
      </w:r>
      <w:r w:rsidR="007225B2">
        <w:t>, o desenvolvimento dirigido por testes (</w:t>
      </w:r>
      <w:r w:rsidR="007225B2" w:rsidRPr="007225B2">
        <w:rPr>
          <w:b/>
        </w:rPr>
        <w:t>TDD</w:t>
      </w:r>
      <w:r w:rsidR="007225B2">
        <w:t>)</w:t>
      </w:r>
      <w:r w:rsidR="007225B2">
        <w:rPr>
          <w:b/>
        </w:rPr>
        <w:t xml:space="preserve"> </w:t>
      </w:r>
      <w:r w:rsidR="007225B2">
        <w:t xml:space="preserve">é uma ideia simples que diz: escreva testes para o seu código antes </w:t>
      </w:r>
      <w:r w:rsidR="00B458DE">
        <w:t xml:space="preserve">de </w:t>
      </w:r>
      <w:r w:rsidR="007225B2">
        <w:t>escrever o próprio código. Utilizar TDD muda o papel que os testes tem no desenvolvimento de software, ao invés de utilizar</w:t>
      </w:r>
      <w:del w:id="220" w:author="João Paulo Gomes dos Santos" w:date="2011-10-31T21:50:00Z">
        <w:r w:rsidR="007225B2" w:rsidDel="00345ECF">
          <w:delText>mos</w:delText>
        </w:r>
      </w:del>
      <w:r w:rsidR="007225B2">
        <w:t xml:space="preserve"> os testes pra evitar que os clientes tenham problemas ao utilizar o sistema, o levantamento dos testes faz com que a equipe entenda a funcionalidade antes de implementá-la</w:t>
      </w:r>
      <w:ins w:id="221" w:author="João Paulo Gomes dos Santos" w:date="2011-10-31T21:28:00Z">
        <w:r w:rsidR="00791F89">
          <w:t>, evitando que os erros cheguem aos clientes</w:t>
        </w:r>
      </w:ins>
      <w:r w:rsidR="00311D53">
        <w:t>.</w:t>
      </w:r>
    </w:p>
    <w:p w14:paraId="5F3EC0B9" w14:textId="77777777" w:rsidR="00422033" w:rsidRDefault="00422033" w:rsidP="006E7028">
      <w:r>
        <w:t>TDD é uma prática muito usada em abordagens ágeis para desenvolvimento de software, é umas das principais práticas da Programação Extrema.</w:t>
      </w:r>
    </w:p>
    <w:p w14:paraId="05747584" w14:textId="77777777" w:rsidR="00D14A1F" w:rsidRDefault="00D14A1F" w:rsidP="006E7028">
      <w:r>
        <w:t>O ciclo básico para quem usa TDD consiste em:</w:t>
      </w:r>
    </w:p>
    <w:p w14:paraId="5FCD098A" w14:textId="77777777" w:rsidR="00D14A1F" w:rsidRDefault="00D14A1F" w:rsidP="00043143">
      <w:pPr>
        <w:numPr>
          <w:ilvl w:val="0"/>
          <w:numId w:val="21"/>
        </w:numPr>
      </w:pPr>
      <w:r>
        <w:lastRenderedPageBreak/>
        <w:t xml:space="preserve"> Escrever um teste;</w:t>
      </w:r>
    </w:p>
    <w:p w14:paraId="57F3E300" w14:textId="77777777" w:rsidR="00D14A1F" w:rsidRDefault="00D14A1F" w:rsidP="00043143">
      <w:pPr>
        <w:numPr>
          <w:ilvl w:val="0"/>
          <w:numId w:val="21"/>
        </w:numPr>
      </w:pPr>
      <w:r>
        <w:t xml:space="preserve"> Escrever o código para fazer o teste passar;</w:t>
      </w:r>
    </w:p>
    <w:p w14:paraId="4258581B" w14:textId="77777777" w:rsidR="00D14A1F" w:rsidRDefault="008F6F4D" w:rsidP="00043143">
      <w:pPr>
        <w:numPr>
          <w:ilvl w:val="0"/>
          <w:numId w:val="21"/>
        </w:numPr>
      </w:pPr>
      <w:r>
        <w:t xml:space="preserve"> Melhorar o código garantindo que os testes ainda estão passando;</w:t>
      </w:r>
    </w:p>
    <w:p w14:paraId="5238ED3B"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6CF1E013" w14:textId="77777777" w:rsidR="00417DD6" w:rsidRDefault="00AE214F" w:rsidP="00311ECD">
      <w:pPr>
        <w:jc w:val="center"/>
      </w:pPr>
      <w:r>
        <w:pict w14:anchorId="3C228706">
          <v:shape id="_x0000_i1027" type="#_x0000_t75" style="width:279.7pt;height:211.4pt">
            <v:imagedata r:id="rId15" o:title="cicloTDD"/>
          </v:shape>
        </w:pict>
      </w:r>
    </w:p>
    <w:p w14:paraId="162E2B78" w14:textId="77777777" w:rsidR="005F08DA" w:rsidRDefault="00417DD6" w:rsidP="00934EB7">
      <w:pPr>
        <w:pStyle w:val="FIGURA"/>
      </w:pPr>
      <w:bookmarkStart w:id="222" w:name="_Toc181378777"/>
      <w:r>
        <w:t>Figura 2.2 – Ciclo básico para TDD</w:t>
      </w:r>
      <w:r w:rsidR="001362F0">
        <w:t>.</w:t>
      </w:r>
      <w:bookmarkEnd w:id="222"/>
      <w:r w:rsidR="001362F0">
        <w:t xml:space="preserve"> </w:t>
      </w:r>
    </w:p>
    <w:p w14:paraId="04466A19" w14:textId="77777777" w:rsidR="00417DD6" w:rsidRDefault="001362F0" w:rsidP="005F08DA">
      <w:pPr>
        <w:pStyle w:val="fontedefigura"/>
      </w:pPr>
      <w:r>
        <w:t xml:space="preserve">FONTE </w:t>
      </w:r>
      <w:r w:rsidRPr="000F1247">
        <w:rPr>
          <w:noProof/>
        </w:rPr>
        <w:t xml:space="preserve"> (FREEMAN, 2009)</w:t>
      </w:r>
    </w:p>
    <w:p w14:paraId="1C60E9D8" w14:textId="3651E2A3" w:rsidR="00EF5442" w:rsidRDefault="00EF5442" w:rsidP="00EF5442">
      <w:r>
        <w:t xml:space="preserve">A medida que o sistema vai sendo desenvolvido </w:t>
      </w:r>
      <w:del w:id="223" w:author="João Paulo Gomes dos Santos" w:date="2011-10-31T21:50:00Z">
        <w:r w:rsidDel="00496A41">
          <w:delText xml:space="preserve">recebemos </w:delText>
        </w:r>
      </w:del>
      <w:r w:rsidRPr="000F1247">
        <w:rPr>
          <w:i/>
          <w:rPrChange w:id="224" w:author="João Paulo Gomes dos Santos" w:date="2011-10-31T21:29:00Z">
            <w:rPr/>
          </w:rPrChange>
        </w:rPr>
        <w:t>feedbacks</w:t>
      </w:r>
      <w:r>
        <w:t xml:space="preserve"> relativos à implementação e design do sistema</w:t>
      </w:r>
      <w:ins w:id="225" w:author="João Paulo Gomes dos Santos" w:date="2011-10-31T21:50:00Z">
        <w:r w:rsidR="00496A41">
          <w:t xml:space="preserve"> são recebidos</w:t>
        </w:r>
      </w:ins>
      <w:r>
        <w:t>.</w:t>
      </w:r>
    </w:p>
    <w:p w14:paraId="4CF7D61D" w14:textId="1F519910" w:rsidR="00EF5442" w:rsidRDefault="00EF5442" w:rsidP="00EF5442">
      <w:r>
        <w:t>Quando escreve</w:t>
      </w:r>
      <w:ins w:id="226" w:author="João Paulo Gomes dos Santos" w:date="2011-10-31T21:51:00Z">
        <w:r w:rsidR="00AC629A">
          <w:t>-se</w:t>
        </w:r>
      </w:ins>
      <w:del w:id="227" w:author="João Paulo Gomes dos Santos" w:date="2011-10-31T21:51:00Z">
        <w:r w:rsidDel="00AC629A">
          <w:delText>mos</w:delText>
        </w:r>
      </w:del>
      <w:r>
        <w:t xml:space="preserve"> testes tem</w:t>
      </w:r>
      <w:ins w:id="228" w:author="João Paulo Gomes dos Santos" w:date="2011-10-31T21:51:00Z">
        <w:r w:rsidR="00AC629A">
          <w:t>-se</w:t>
        </w:r>
      </w:ins>
      <w:del w:id="229" w:author="João Paulo Gomes dos Santos" w:date="2011-10-31T21:51:00Z">
        <w:r w:rsidDel="00AC629A">
          <w:delText>os</w:delText>
        </w:r>
      </w:del>
      <w:r>
        <w:t xml:space="preserve"> os seguintes benefícios:</w:t>
      </w:r>
    </w:p>
    <w:p w14:paraId="5ADDFDC9" w14:textId="77777777" w:rsidR="00EF5442" w:rsidRDefault="00774133" w:rsidP="00043143">
      <w:pPr>
        <w:numPr>
          <w:ilvl w:val="0"/>
          <w:numId w:val="22"/>
        </w:numPr>
      </w:pPr>
      <w:r>
        <w:t xml:space="preserve"> Ajuda a ter uma ideia clara de qual deve ser o próximo passo para o desenvolvimento</w:t>
      </w:r>
      <w:r w:rsidR="00226F0F">
        <w:t>, o d</w:t>
      </w:r>
      <w:r w:rsidR="001269FC">
        <w:t>esign tende</w:t>
      </w:r>
      <w:r w:rsidR="00226F0F">
        <w:t xml:space="preserve"> a ser melhor;</w:t>
      </w:r>
    </w:p>
    <w:p w14:paraId="115DED67"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5B6932AD" w14:textId="77777777" w:rsidR="00226F0F" w:rsidRDefault="007710D4" w:rsidP="00043143">
      <w:pPr>
        <w:numPr>
          <w:ilvl w:val="0"/>
          <w:numId w:val="22"/>
        </w:numPr>
      </w:pPr>
      <w:r>
        <w:t xml:space="preserve"> </w:t>
      </w:r>
      <w:r w:rsidR="005C7762">
        <w:t xml:space="preserve">O código de teste </w:t>
      </w:r>
      <w:r w:rsidR="00E5136A">
        <w:t xml:space="preserve">deve </w:t>
      </w:r>
      <w:r w:rsidR="005C7762">
        <w:t>ser como uma especificação executável do código desenvolvido;</w:t>
      </w:r>
    </w:p>
    <w:p w14:paraId="6DCA01C5" w14:textId="77777777" w:rsidR="008F55E4" w:rsidRDefault="008F55E4" w:rsidP="00043143">
      <w:pPr>
        <w:numPr>
          <w:ilvl w:val="0"/>
          <w:numId w:val="22"/>
        </w:numPr>
      </w:pPr>
      <w:r>
        <w:t xml:space="preserve"> </w:t>
      </w:r>
      <w:r w:rsidR="00EB1F05">
        <w:t>Ganha-se um conjunto de testes de regressão.</w:t>
      </w:r>
    </w:p>
    <w:p w14:paraId="79B2C41F" w14:textId="3D36C22E" w:rsidR="00350E23" w:rsidRDefault="00C05BA3" w:rsidP="00350E23">
      <w:r>
        <w:t xml:space="preserve">Quando </w:t>
      </w:r>
      <w:ins w:id="230" w:author="João Paulo Gomes dos Santos" w:date="2011-10-31T21:51:00Z">
        <w:r w:rsidR="00446B1C">
          <w:t xml:space="preserve">os testes </w:t>
        </w:r>
        <w:r w:rsidR="00CE191C">
          <w:t>escritos anteriormente são executados obtém-se os seguintes benef</w:t>
        </w:r>
      </w:ins>
      <w:ins w:id="231" w:author="João Paulo Gomes dos Santos" w:date="2011-10-31T21:52:00Z">
        <w:r w:rsidR="00CE191C">
          <w:t>ícios:</w:t>
        </w:r>
      </w:ins>
      <w:del w:id="232" w:author="João Paulo Gomes dos Santos" w:date="2011-10-31T21:52:00Z">
        <w:r w:rsidDel="00CE191C">
          <w:delText>rodamos os testes que foram escritos anteriormente</w:delText>
        </w:r>
        <w:r w:rsidR="00350E23" w:rsidDel="00CE191C">
          <w:delText xml:space="preserve"> temos os seguintes benefícios</w:delText>
        </w:r>
        <w:r w:rsidDel="00CE191C">
          <w:delText>:</w:delText>
        </w:r>
      </w:del>
    </w:p>
    <w:p w14:paraId="5A1AC648"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50359D16" w14:textId="77777777" w:rsidR="009A1E9B" w:rsidRDefault="009A1E9B" w:rsidP="00043143">
      <w:pPr>
        <w:numPr>
          <w:ilvl w:val="0"/>
          <w:numId w:val="23"/>
        </w:numPr>
      </w:pPr>
      <w:r>
        <w:lastRenderedPageBreak/>
        <w:t xml:space="preserve"> Ajuda a saber quando a funcionalidade está terminada, evitando a criação de partes de código desnecessárias para a funcionalidade em questão.</w:t>
      </w:r>
    </w:p>
    <w:p w14:paraId="33D8222B" w14:textId="77777777" w:rsidR="00437C0D" w:rsidRDefault="00437C0D" w:rsidP="00437C0D"/>
    <w:p w14:paraId="05A3A8E9" w14:textId="77777777" w:rsidR="00C05BA3" w:rsidRPr="00EF5442" w:rsidRDefault="00C05BA3" w:rsidP="00C05BA3"/>
    <w:p w14:paraId="7293AB96" w14:textId="77777777" w:rsidR="00284030" w:rsidRPr="00113FF7" w:rsidRDefault="00AF167E" w:rsidP="006F3AA5">
      <w:pPr>
        <w:pStyle w:val="Heading1"/>
      </w:pPr>
      <w:bookmarkStart w:id="233" w:name="_Toc181378818"/>
      <w:r>
        <w:lastRenderedPageBreak/>
        <w:t>METODOLOGIA</w:t>
      </w:r>
      <w:bookmarkEnd w:id="233"/>
    </w:p>
    <w:p w14:paraId="262A9B7F" w14:textId="77777777"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rsidR="00C304F5">
        <w:t xml:space="preserve"> de caso</w:t>
      </w:r>
      <w:r>
        <w:t>.</w:t>
      </w:r>
    </w:p>
    <w:p w14:paraId="4B9C104E" w14:textId="77881311"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visualiz</w:t>
      </w:r>
      <w:ins w:id="234" w:author="João Paulo Gomes dos Santos" w:date="2011-10-31T21:52:00Z">
        <w:r w:rsidR="00BF509A">
          <w:t>á-los</w:t>
        </w:r>
      </w:ins>
      <w:del w:id="235" w:author="João Paulo Gomes dos Santos" w:date="2011-10-31T21:52:00Z">
        <w:r w:rsidR="00C717BC" w:rsidDel="00BF509A">
          <w:delText>ar os mesmos</w:delText>
        </w:r>
      </w:del>
      <w:r w:rsidR="00C717BC">
        <w:t xml:space="preserve"> </w:t>
      </w:r>
      <w:r>
        <w:t xml:space="preserve">em um </w:t>
      </w:r>
      <w:r w:rsidR="00EF0BEB">
        <w:t>dispositivo móvel, celular ou tablet</w:t>
      </w:r>
      <w:r>
        <w:t>.</w:t>
      </w:r>
    </w:p>
    <w:p w14:paraId="3D2A70E1" w14:textId="0E9E8E2B" w:rsidR="0007383C" w:rsidRPr="0007383C" w:rsidDel="00911BC5" w:rsidRDefault="0007383C" w:rsidP="00926E8C">
      <w:pPr>
        <w:rPr>
          <w:del w:id="236" w:author="João Paulo Gomes dos Santos" w:date="2011-10-31T21:31:00Z"/>
          <w:b/>
          <w:color w:val="FF0000"/>
        </w:rPr>
      </w:pPr>
      <w:del w:id="237" w:author="João Paulo Gomes dos Santos" w:date="2011-10-31T21:31:00Z">
        <w:r w:rsidRPr="0007383C" w:rsidDel="00911BC5">
          <w:rPr>
            <w:b/>
            <w:color w:val="FF0000"/>
          </w:rPr>
          <w:delText xml:space="preserve">Na opnião do autor, </w:delText>
        </w:r>
      </w:del>
    </w:p>
    <w:p w14:paraId="20393AD6" w14:textId="5DCAE5BA" w:rsidR="00043143" w:rsidRDefault="0000752B" w:rsidP="00926E8C">
      <w:ins w:id="238" w:author="João Paulo Gomes dos Santos" w:date="2011-10-31T21:40:00Z">
        <w:r>
          <w:rPr>
            <w:b/>
            <w:color w:val="FF0000"/>
          </w:rPr>
          <w:t>N</w:t>
        </w:r>
      </w:ins>
      <w:del w:id="239" w:author="João Paulo Gomes dos Santos" w:date="2011-10-31T21:40:00Z">
        <w:r w:rsidR="008F761C" w:rsidRPr="00A97896" w:rsidDel="0000752B">
          <w:rPr>
            <w:b/>
            <w:color w:val="FF0000"/>
          </w:rPr>
          <w:delText>N</w:delText>
        </w:r>
      </w:del>
      <w:del w:id="240" w:author="João Paulo Gomes dos Santos" w:date="2011-10-31T21:30:00Z">
        <w:r w:rsidR="008F761C" w:rsidRPr="00A97896" w:rsidDel="00B64FB5">
          <w:rPr>
            <w:b/>
            <w:color w:val="FF0000"/>
          </w:rPr>
          <w:delText>a minha opinião</w:delText>
        </w:r>
      </w:del>
      <w:ins w:id="241" w:author="João Paulo Gomes dos Santos" w:date="2011-10-31T21:30:00Z">
        <w:r w:rsidR="00B64FB5">
          <w:rPr>
            <w:b/>
            <w:color w:val="FF0000"/>
          </w:rPr>
          <w:t>a opinião do autor</w:t>
        </w:r>
      </w:ins>
      <w:r w:rsidR="008F761C">
        <w:t>, c</w:t>
      </w:r>
      <w:r w:rsidR="00043143">
        <w:t xml:space="preserve">atálogo digital é um termo muito amplo </w:t>
      </w:r>
      <w:r w:rsidR="004C048E">
        <w:t>e</w:t>
      </w:r>
      <w:r w:rsidR="00EC3603">
        <w:t xml:space="preserve"> pode ser utilizado em diversos contextos</w:t>
      </w:r>
      <w:r w:rsidR="00043143">
        <w:t>, como:</w:t>
      </w:r>
    </w:p>
    <w:p w14:paraId="4E92E814" w14:textId="77777777" w:rsidR="00043143" w:rsidRDefault="00043143" w:rsidP="00043143">
      <w:pPr>
        <w:numPr>
          <w:ilvl w:val="0"/>
          <w:numId w:val="28"/>
        </w:numPr>
      </w:pPr>
      <w:r>
        <w:t xml:space="preserve"> Catálogo de Roupas;</w:t>
      </w:r>
    </w:p>
    <w:p w14:paraId="74DE13EA" w14:textId="77777777" w:rsidR="00043143" w:rsidRDefault="00043143" w:rsidP="00043143">
      <w:pPr>
        <w:numPr>
          <w:ilvl w:val="0"/>
          <w:numId w:val="28"/>
        </w:numPr>
      </w:pPr>
      <w:r>
        <w:t xml:space="preserve"> Catálogo de Remédios;</w:t>
      </w:r>
    </w:p>
    <w:p w14:paraId="06AEF13F" w14:textId="77777777" w:rsidR="00043143" w:rsidRDefault="00043143" w:rsidP="00043143">
      <w:pPr>
        <w:numPr>
          <w:ilvl w:val="0"/>
          <w:numId w:val="28"/>
        </w:numPr>
      </w:pPr>
      <w:r>
        <w:t xml:space="preserve"> Catálogo de Imóveis;</w:t>
      </w:r>
    </w:p>
    <w:p w14:paraId="0069AD78" w14:textId="77777777" w:rsidR="00043143" w:rsidRDefault="00043143" w:rsidP="00043143">
      <w:pPr>
        <w:numPr>
          <w:ilvl w:val="0"/>
          <w:numId w:val="28"/>
        </w:numPr>
      </w:pPr>
      <w:r>
        <w:t xml:space="preserve"> Catálogos de Automóveis;</w:t>
      </w:r>
    </w:p>
    <w:p w14:paraId="7130952E" w14:textId="77777777"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6FD7F594" w14:textId="77777777"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4AF51E55" w14:textId="77777777" w:rsidR="00E4558A" w:rsidRDefault="00AE214F" w:rsidP="00311ECD">
      <w:r>
        <w:pict w14:anchorId="13A2B717">
          <v:shape id="_x0000_i1028" type="#_x0000_t75" style="width:390.45pt;height:87.7pt">
            <v:imagedata r:id="rId16" o:title="Diagrama em blocos"/>
          </v:shape>
        </w:pict>
      </w:r>
    </w:p>
    <w:p w14:paraId="38998E8D" w14:textId="77777777" w:rsidR="00B21714" w:rsidRDefault="00B21714" w:rsidP="00934EB7">
      <w:pPr>
        <w:pStyle w:val="FIGURA"/>
      </w:pPr>
      <w:bookmarkStart w:id="242" w:name="_Toc181378778"/>
      <w:r>
        <w:t>Figura 3.1 – Diagrama em blocos do sistema</w:t>
      </w:r>
      <w:r w:rsidR="00C0657D">
        <w:t>.</w:t>
      </w:r>
      <w:bookmarkEnd w:id="242"/>
    </w:p>
    <w:p w14:paraId="75FE91BC" w14:textId="77777777" w:rsidR="006547E8" w:rsidRDefault="006547E8" w:rsidP="006547E8"/>
    <w:p w14:paraId="4229C352" w14:textId="77777777" w:rsidR="006547E8" w:rsidRDefault="006547E8" w:rsidP="006547E8">
      <w:r>
        <w:t>O sistema Web que está representado na FIGURA 3.1 é responsável pelos seguintes itens:</w:t>
      </w:r>
    </w:p>
    <w:p w14:paraId="5736FB87" w14:textId="77777777" w:rsidR="006547E8" w:rsidRDefault="006547E8" w:rsidP="00043143">
      <w:pPr>
        <w:numPr>
          <w:ilvl w:val="0"/>
          <w:numId w:val="24"/>
        </w:numPr>
      </w:pPr>
      <w:r>
        <w:t xml:space="preserve"> Controle de usuários;</w:t>
      </w:r>
    </w:p>
    <w:p w14:paraId="735C429B" w14:textId="77777777" w:rsidR="006547E8" w:rsidRDefault="006547E8" w:rsidP="00043143">
      <w:pPr>
        <w:numPr>
          <w:ilvl w:val="0"/>
          <w:numId w:val="24"/>
        </w:numPr>
      </w:pPr>
      <w:r>
        <w:t xml:space="preserve"> Gerenciamento de categorias dos itens;</w:t>
      </w:r>
    </w:p>
    <w:p w14:paraId="357428F9" w14:textId="77777777" w:rsidR="006547E8" w:rsidRDefault="006547E8" w:rsidP="00043143">
      <w:pPr>
        <w:numPr>
          <w:ilvl w:val="0"/>
          <w:numId w:val="24"/>
        </w:numPr>
      </w:pPr>
      <w:r>
        <w:t xml:space="preserve"> Gerenciamento dos itens;</w:t>
      </w:r>
    </w:p>
    <w:p w14:paraId="4454AB41" w14:textId="77777777" w:rsidR="00CF3FAF" w:rsidRDefault="00CF3FAF" w:rsidP="00043143">
      <w:pPr>
        <w:numPr>
          <w:ilvl w:val="0"/>
          <w:numId w:val="24"/>
        </w:numPr>
      </w:pPr>
      <w:r>
        <w:t xml:space="preserve"> Prover interface HTTP para comunicação com o sistema mobile;</w:t>
      </w:r>
    </w:p>
    <w:p w14:paraId="7F3AAB6F" w14:textId="77777777" w:rsidR="006547E8" w:rsidRDefault="006547E8" w:rsidP="00043143">
      <w:pPr>
        <w:numPr>
          <w:ilvl w:val="0"/>
          <w:numId w:val="24"/>
        </w:numPr>
      </w:pPr>
      <w:r>
        <w:t xml:space="preserve"> Disponibilizar o aplicativos mobile para download;</w:t>
      </w:r>
    </w:p>
    <w:p w14:paraId="08CFC4D4" w14:textId="77777777" w:rsidR="00CF3FAF" w:rsidRDefault="00CF3FAF" w:rsidP="00CF3FAF"/>
    <w:p w14:paraId="25BEA41A" w14:textId="77777777" w:rsidR="00CF3FAF" w:rsidRDefault="00CF3FAF" w:rsidP="00CF3FAF">
      <w:r>
        <w:lastRenderedPageBreak/>
        <w:t>O sistema Mobile que está representado na FIGURA 3.1 é responsável pelos seguintes itens:</w:t>
      </w:r>
    </w:p>
    <w:p w14:paraId="1DAA3DEF" w14:textId="77777777" w:rsidR="00CF3FAF" w:rsidRDefault="00CF3FAF" w:rsidP="00043143">
      <w:pPr>
        <w:numPr>
          <w:ilvl w:val="0"/>
          <w:numId w:val="25"/>
        </w:numPr>
      </w:pPr>
      <w:r>
        <w:t xml:space="preserve"> Fazer a comunicação com o sistema Web para atualizar as categorias e os itens de um usuário;</w:t>
      </w:r>
    </w:p>
    <w:p w14:paraId="2716AE0D" w14:textId="77777777" w:rsidR="00CF3FAF" w:rsidRDefault="00CF3FAF" w:rsidP="00043143">
      <w:pPr>
        <w:numPr>
          <w:ilvl w:val="0"/>
          <w:numId w:val="25"/>
        </w:numPr>
      </w:pPr>
      <w:r>
        <w:t xml:space="preserve"> Exibir os itens separados por categoria;</w:t>
      </w:r>
    </w:p>
    <w:p w14:paraId="2C1FF35A" w14:textId="77777777" w:rsidR="000D5275" w:rsidRDefault="000D5275" w:rsidP="000D5275">
      <w:r>
        <w:t>O sistema mobile se comunica com o sistema Web através de requisiçõ</w:t>
      </w:r>
      <w:r w:rsidR="00B44460">
        <w:t>es HTTP para sincronizar os dados cadastrados no sistema.</w:t>
      </w:r>
    </w:p>
    <w:p w14:paraId="60C79A3C" w14:textId="77777777" w:rsidR="00D72978" w:rsidRDefault="00D72978" w:rsidP="00D72978">
      <w:pPr>
        <w:pStyle w:val="Heading2"/>
      </w:pPr>
      <w:bookmarkStart w:id="243" w:name="_Toc181378819"/>
      <w:r>
        <w:t>METODOLOGIA UTILIZADA NO DESENVOLVIMENTO</w:t>
      </w:r>
      <w:bookmarkEnd w:id="243"/>
    </w:p>
    <w:p w14:paraId="6474E821" w14:textId="77777777" w:rsidR="0094452B" w:rsidRDefault="007738DC" w:rsidP="0094452B">
      <w:r>
        <w:t>A metodologia proposta consiste em</w:t>
      </w:r>
      <w:r w:rsidR="005F72BE">
        <w:t xml:space="preserve"> uma união dos princípios do pensamento </w:t>
      </w:r>
      <w:r w:rsidR="005F72BE" w:rsidRPr="005F72BE">
        <w:rPr>
          <w:i/>
        </w:rPr>
        <w:t>Lean</w:t>
      </w:r>
      <w:r w:rsidR="005F72BE">
        <w:rPr>
          <w:i/>
        </w:rPr>
        <w:t xml:space="preserve"> </w:t>
      </w:r>
      <w:r w:rsidR="005F72BE">
        <w:t xml:space="preserve">e práticas do </w:t>
      </w:r>
      <w:r w:rsidR="005F72BE" w:rsidRPr="005F72BE">
        <w:rPr>
          <w:i/>
        </w:rPr>
        <w:t>Extreme Programming</w:t>
      </w:r>
      <w:r w:rsidR="005F72BE">
        <w:rPr>
          <w:i/>
        </w:rPr>
        <w:t>.</w:t>
      </w:r>
    </w:p>
    <w:p w14:paraId="73FA2F40" w14:textId="77777777" w:rsidR="00140C24" w:rsidRDefault="00140C24" w:rsidP="0094452B">
      <w:r>
        <w:t xml:space="preserve">Alguns dos princípios do pensamento </w:t>
      </w:r>
      <w:r w:rsidRPr="00140C24">
        <w:rPr>
          <w:i/>
        </w:rPr>
        <w:t>Lean</w:t>
      </w:r>
      <w:r>
        <w:t xml:space="preserve"> que foram utilizados são:</w:t>
      </w:r>
    </w:p>
    <w:p w14:paraId="5FF38E5A" w14:textId="77777777"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1DA90650"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7863E8F3" w14:textId="77777777"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2BECB3D4" w14:textId="77777777" w:rsidR="00C0027A" w:rsidRDefault="00C0027A" w:rsidP="00C0027A">
      <w:r>
        <w:t xml:space="preserve">Além dos princípios </w:t>
      </w:r>
      <w:r w:rsidRPr="00C0027A">
        <w:rPr>
          <w:i/>
        </w:rPr>
        <w:t>Lean</w:t>
      </w:r>
      <w:r>
        <w:t xml:space="preserve"> algumas práticas de </w:t>
      </w:r>
      <w:r w:rsidRPr="00C0027A">
        <w:rPr>
          <w:i/>
        </w:rPr>
        <w:t>Extreme Programming</w:t>
      </w:r>
      <w:r>
        <w:t xml:space="preserve"> também foram adotadas:</w:t>
      </w:r>
    </w:p>
    <w:p w14:paraId="32BBA81B" w14:textId="77777777" w:rsidR="00C55CB8" w:rsidRPr="00C55CB8" w:rsidRDefault="00C55CB8" w:rsidP="00043143">
      <w:pPr>
        <w:numPr>
          <w:ilvl w:val="0"/>
          <w:numId w:val="27"/>
        </w:numPr>
        <w:rPr>
          <w:i/>
        </w:rPr>
      </w:pPr>
      <w:r>
        <w:t xml:space="preserve"> </w:t>
      </w:r>
      <w:r w:rsidRPr="00C55CB8">
        <w:rPr>
          <w:i/>
        </w:rPr>
        <w:t>Test Driven Development</w:t>
      </w:r>
      <w:r>
        <w:t>: Sem dúvida esta prática é a mais valiosa, pois:</w:t>
      </w:r>
    </w:p>
    <w:p w14:paraId="642CD059"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2641DD8B" w14:textId="77777777"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47DCF6F6" w14:textId="77777777"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02FB1091" w14:textId="77777777" w:rsidR="00C55CB8" w:rsidRPr="00C0027A" w:rsidRDefault="00C55CB8" w:rsidP="00043143">
      <w:pPr>
        <w:numPr>
          <w:ilvl w:val="0"/>
          <w:numId w:val="27"/>
        </w:numPr>
      </w:pPr>
      <w:r>
        <w:lastRenderedPageBreak/>
        <w:t xml:space="preserve"> Refatoração</w:t>
      </w:r>
      <w:r w:rsidR="00762D05">
        <w:t xml:space="preserve">: </w:t>
      </w:r>
      <w:r w:rsidR="00802BDB">
        <w:t xml:space="preserve">É uma prática bem interessante que ajuda a melhoria do </w:t>
      </w:r>
      <w:r w:rsidR="00F11935">
        <w:t xml:space="preserve">código existente. Refatorar é </w:t>
      </w:r>
      <w:r w:rsidR="00E535C2">
        <w:t xml:space="preserve">o ato de </w:t>
      </w:r>
      <w:r w:rsidR="00F11935">
        <w:t>mudar código existente, o ideal é executar os testes do código modificado e verificar se o que foi alterado não causou impacto e tudo continua</w:t>
      </w:r>
      <w:r w:rsidR="00AC755E">
        <w:t xml:space="preserve"> funcionando corretamente. Para-</w:t>
      </w:r>
      <w:r w:rsidR="00F11935">
        <w:t xml:space="preserve">se usar refatoração é recomendado o uso de </w:t>
      </w:r>
      <w:r w:rsidR="00F11935" w:rsidRPr="00F11935">
        <w:rPr>
          <w:i/>
        </w:rPr>
        <w:t>Test Driven Development</w:t>
      </w:r>
      <w:r w:rsidR="001247DE">
        <w:t>, garantindo assim</w:t>
      </w:r>
      <w:r w:rsidR="00873969">
        <w:t xml:space="preserve"> maior</w:t>
      </w:r>
      <w:r w:rsidR="00C84879">
        <w:t xml:space="preserve"> segurança durante o desenvolvimento</w:t>
      </w:r>
      <w:r w:rsidR="00F11935">
        <w:t>.</w:t>
      </w:r>
    </w:p>
    <w:p w14:paraId="74B72BF1" w14:textId="77777777" w:rsidR="008D60C9" w:rsidRDefault="00912272" w:rsidP="006F3AA5">
      <w:pPr>
        <w:pStyle w:val="Heading2"/>
      </w:pPr>
      <w:bookmarkStart w:id="244" w:name="_Toc181378820"/>
      <w:r>
        <w:t>DESENVOLVIMENTO DO SISTEMA WEB</w:t>
      </w:r>
      <w:bookmarkEnd w:id="244"/>
    </w:p>
    <w:p w14:paraId="321DAF45" w14:textId="77777777" w:rsidR="00787242" w:rsidRDefault="007F276A" w:rsidP="00787242">
      <w:r>
        <w:t>O sistema web pode ser dividido nos seguintes casos de uso, segundo a FIGURA 3.2:</w:t>
      </w:r>
    </w:p>
    <w:p w14:paraId="37D9B811" w14:textId="77777777" w:rsidR="00B0545B" w:rsidRDefault="00AE214F" w:rsidP="00311ECD">
      <w:pPr>
        <w:jc w:val="center"/>
      </w:pPr>
      <w:r>
        <w:pict w14:anchorId="6456B2E3">
          <v:shape id="_x0000_i1029" type="#_x0000_t75" style="width:378.45pt;height:298.15pt">
            <v:imagedata r:id="rId17" o:title=""/>
          </v:shape>
        </w:pict>
      </w:r>
    </w:p>
    <w:p w14:paraId="36774163" w14:textId="77777777" w:rsidR="009A3C4E" w:rsidRDefault="009A3C4E" w:rsidP="00934EB7">
      <w:pPr>
        <w:pStyle w:val="FIGURA"/>
      </w:pPr>
      <w:bookmarkStart w:id="245" w:name="_Toc181378779"/>
      <w:r>
        <w:t>Figura 3.2 – Diagrama de Casos de Uso do Sistema Web</w:t>
      </w:r>
      <w:r w:rsidR="00B7602F">
        <w:t>.</w:t>
      </w:r>
      <w:bookmarkEnd w:id="245"/>
    </w:p>
    <w:p w14:paraId="18144B4F" w14:textId="77777777" w:rsidR="007747C0" w:rsidRDefault="007747C0" w:rsidP="007747C0">
      <w:r>
        <w:t xml:space="preserve">O caso de uso “Gerenciar usuários” comtempla todas as funcionalidades relacionadas </w:t>
      </w:r>
      <w:r w:rsidR="006237F4">
        <w:t>a</w:t>
      </w:r>
      <w:r>
        <w:t>os usuários do sistema, listadas a seguir:</w:t>
      </w:r>
    </w:p>
    <w:p w14:paraId="5D99CF18" w14:textId="77777777" w:rsidR="007747C0" w:rsidRDefault="007747C0" w:rsidP="007747C0">
      <w:pPr>
        <w:numPr>
          <w:ilvl w:val="0"/>
          <w:numId w:val="29"/>
        </w:numPr>
      </w:pPr>
      <w:r>
        <w:t xml:space="preserve"> </w:t>
      </w:r>
      <w:r w:rsidR="009E7AD3">
        <w:t>Criação de uma nova conta de usuário</w:t>
      </w:r>
      <w:r>
        <w:t>;</w:t>
      </w:r>
    </w:p>
    <w:p w14:paraId="70AAAACD" w14:textId="77777777" w:rsidR="007747C0" w:rsidRDefault="007747C0" w:rsidP="007747C0">
      <w:pPr>
        <w:numPr>
          <w:ilvl w:val="0"/>
          <w:numId w:val="29"/>
        </w:numPr>
      </w:pPr>
      <w:r>
        <w:t xml:space="preserve"> </w:t>
      </w:r>
      <w:r w:rsidR="009E7AD3">
        <w:t>Alteração dos dados de um usuário</w:t>
      </w:r>
      <w:r>
        <w:t>;</w:t>
      </w:r>
    </w:p>
    <w:p w14:paraId="5E676791" w14:textId="77777777" w:rsidR="007747C0" w:rsidRDefault="007747C0" w:rsidP="007747C0">
      <w:pPr>
        <w:numPr>
          <w:ilvl w:val="0"/>
          <w:numId w:val="29"/>
        </w:numPr>
      </w:pPr>
      <w:r>
        <w:t xml:space="preserve"> </w:t>
      </w:r>
      <w:r w:rsidR="009E7AD3">
        <w:t>Cancelamento da conta de um usuário</w:t>
      </w:r>
      <w:r>
        <w:t>;</w:t>
      </w:r>
    </w:p>
    <w:p w14:paraId="3FFD117F" w14:textId="77777777"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6A951D96" w14:textId="77777777" w:rsidR="00292C96" w:rsidRDefault="00292C96" w:rsidP="00292C96">
      <w:pPr>
        <w:numPr>
          <w:ilvl w:val="0"/>
          <w:numId w:val="30"/>
        </w:numPr>
      </w:pPr>
      <w:r>
        <w:t xml:space="preserve"> Cadastrar novas categorias para seus itens;</w:t>
      </w:r>
    </w:p>
    <w:p w14:paraId="759CE545" w14:textId="77777777" w:rsidR="00292C96" w:rsidRDefault="00292C96" w:rsidP="00292C96">
      <w:pPr>
        <w:numPr>
          <w:ilvl w:val="0"/>
          <w:numId w:val="30"/>
        </w:numPr>
      </w:pPr>
      <w:r>
        <w:t xml:space="preserve"> Alterar suas categorias já cadastradas;</w:t>
      </w:r>
    </w:p>
    <w:p w14:paraId="1F1489D8" w14:textId="77777777" w:rsidR="00292C96" w:rsidRDefault="00292C96" w:rsidP="00292C96">
      <w:pPr>
        <w:numPr>
          <w:ilvl w:val="0"/>
          <w:numId w:val="30"/>
        </w:numPr>
      </w:pPr>
      <w:r>
        <w:t xml:space="preserve"> Excluir as categorias;</w:t>
      </w:r>
    </w:p>
    <w:p w14:paraId="71F8EE05" w14:textId="77777777" w:rsidR="00292C96" w:rsidRDefault="00292C96" w:rsidP="00292C96">
      <w:pPr>
        <w:numPr>
          <w:ilvl w:val="0"/>
          <w:numId w:val="30"/>
        </w:numPr>
      </w:pPr>
      <w:r>
        <w:t xml:space="preserve"> Visualizar todas as categorias cadastradas;</w:t>
      </w:r>
    </w:p>
    <w:p w14:paraId="75D02BC0" w14:textId="77777777" w:rsidR="00A4076F" w:rsidRDefault="00A4076F" w:rsidP="00A4076F">
      <w:r>
        <w:t>Após o cadastro das categorias o usuário poderá cadastrar seus itens que devem ser exibidos no dispositivo móvel. Através do caso de uso “Gerenciar Itens” o usuário poderá:</w:t>
      </w:r>
    </w:p>
    <w:p w14:paraId="4E2B615B" w14:textId="77777777" w:rsidR="00A4076F" w:rsidRDefault="00A4076F" w:rsidP="00A4076F">
      <w:pPr>
        <w:numPr>
          <w:ilvl w:val="0"/>
          <w:numId w:val="31"/>
        </w:numPr>
      </w:pPr>
      <w:r>
        <w:t xml:space="preserve"> Cadastrar novos itens;</w:t>
      </w:r>
    </w:p>
    <w:p w14:paraId="7142BC98" w14:textId="77777777" w:rsidR="00A4076F" w:rsidRDefault="00A4076F" w:rsidP="00A4076F">
      <w:pPr>
        <w:numPr>
          <w:ilvl w:val="0"/>
          <w:numId w:val="31"/>
        </w:numPr>
      </w:pPr>
      <w:r>
        <w:t xml:space="preserve"> Alterar itens;</w:t>
      </w:r>
    </w:p>
    <w:p w14:paraId="2849F993" w14:textId="77777777" w:rsidR="00A4076F" w:rsidRDefault="00A4076F" w:rsidP="00A4076F">
      <w:pPr>
        <w:numPr>
          <w:ilvl w:val="0"/>
          <w:numId w:val="31"/>
        </w:numPr>
      </w:pPr>
      <w:r>
        <w:t xml:space="preserve"> Excluir itens;</w:t>
      </w:r>
    </w:p>
    <w:p w14:paraId="38F834AD" w14:textId="77777777" w:rsidR="00A4076F" w:rsidRDefault="00A4076F" w:rsidP="00A4076F">
      <w:pPr>
        <w:numPr>
          <w:ilvl w:val="0"/>
          <w:numId w:val="31"/>
        </w:numPr>
      </w:pPr>
      <w:r>
        <w:t xml:space="preserve"> Visualizar os itens já cadastrados;</w:t>
      </w:r>
    </w:p>
    <w:p w14:paraId="25099423" w14:textId="77777777"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7B84BA88" w14:textId="77777777" w:rsidR="008E4A79" w:rsidRDefault="008E4A79" w:rsidP="008E4A79">
      <w:pPr>
        <w:pStyle w:val="Heading3"/>
      </w:pPr>
      <w:bookmarkStart w:id="246" w:name="_Toc181378821"/>
      <w:r>
        <w:t>TECNOLOGIAS UTILIZADAS</w:t>
      </w:r>
      <w:bookmarkEnd w:id="246"/>
    </w:p>
    <w:p w14:paraId="2DF4FFF9" w14:textId="77777777" w:rsidR="00FC73D8" w:rsidRDefault="00FC73D8" w:rsidP="00FC73D8">
      <w:r>
        <w:t xml:space="preserve">O Sistema Web foi desenvolvido em </w:t>
      </w:r>
      <w:r w:rsidR="007D1365">
        <w:t>Ruby</w:t>
      </w:r>
      <w:r>
        <w:t xml:space="preserve">, utilizando Rails como framework MVC. A escolha dessa combinação foi motivada pela facilidade e velocidade que ela dá ao desenvolvimento de aplicações guiadas por testes, já que existem muitos plugins e extensões construídas em Ruby para facilitar o desenvolvimento de aplicações </w:t>
      </w:r>
      <w:r w:rsidR="00823CDC">
        <w:t>que usam</w:t>
      </w:r>
      <w:r>
        <w:t xml:space="preserve"> </w:t>
      </w:r>
      <w:r w:rsidR="007A420B">
        <w:t>práticas</w:t>
      </w:r>
      <w:r>
        <w:t xml:space="preserve"> como o </w:t>
      </w:r>
      <w:r w:rsidRPr="00FC73D8">
        <w:rPr>
          <w:i/>
        </w:rPr>
        <w:t>Test Driven Development</w:t>
      </w:r>
      <w:r>
        <w:t>.</w:t>
      </w:r>
    </w:p>
    <w:p w14:paraId="2B0CC402" w14:textId="77777777" w:rsidR="00985053" w:rsidRDefault="001455D0" w:rsidP="00FC73D8">
      <w:r>
        <w:t>Uma ferramenta cham</w:t>
      </w:r>
      <w:r w:rsidR="00985053">
        <w:t>a</w:t>
      </w:r>
      <w:r>
        <w:t>da RSpec foi utilizada</w:t>
      </w:r>
      <w:r w:rsidR="00985053">
        <w:t xml:space="preserve"> para contribuir com a legibilidade do código de teste. O RSpec é um plugin para Rails que provê muito</w:t>
      </w:r>
      <w:r w:rsidR="00684A3C">
        <w:t>s facilitadores para serem usado</w:t>
      </w:r>
      <w:r w:rsidR="00985053">
        <w:t xml:space="preserve">s na criação de testes de unidade e de integração. </w:t>
      </w:r>
    </w:p>
    <w:p w14:paraId="23C83E52" w14:textId="77777777" w:rsidR="00F37F43" w:rsidRDefault="00F37F43" w:rsidP="00FC73D8">
      <w:r>
        <w:t>A FIGURA 3.3 exemplifica um trecho de um código de teste escrito usando RSpec:</w:t>
      </w:r>
    </w:p>
    <w:p w14:paraId="540B8F1A" w14:textId="77777777" w:rsidR="00F37F43" w:rsidRDefault="00AE214F" w:rsidP="00311ECD">
      <w:r>
        <w:lastRenderedPageBreak/>
        <w:pict w14:anchorId="6D199DE1">
          <v:shape id="_x0000_i1030" type="#_x0000_t75" style="width:396.9pt;height:214.15pt">
            <v:imagedata r:id="rId18" o:title=""/>
          </v:shape>
        </w:pict>
      </w:r>
    </w:p>
    <w:p w14:paraId="5A7DC4F1" w14:textId="77777777" w:rsidR="00F37F43" w:rsidRDefault="00F37F43" w:rsidP="00934EB7">
      <w:pPr>
        <w:pStyle w:val="FIGURA"/>
      </w:pPr>
      <w:bookmarkStart w:id="247" w:name="_Toc181378780"/>
      <w:r>
        <w:t>Figura 3.3 – Trecho de um código escrito usando RSpec</w:t>
      </w:r>
      <w:r w:rsidR="00A65DFB">
        <w:t>.</w:t>
      </w:r>
      <w:bookmarkEnd w:id="247"/>
    </w:p>
    <w:p w14:paraId="25F92BFE" w14:textId="7777777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63196BF7" w14:textId="77777777" w:rsidR="00271A11" w:rsidRDefault="00271A11" w:rsidP="00271A11">
      <w:pPr>
        <w:numPr>
          <w:ilvl w:val="0"/>
          <w:numId w:val="37"/>
        </w:numPr>
      </w:pPr>
      <w:r>
        <w:t xml:space="preserve"> Testar se a tela de criação de um novo item é carregada quando o usuário requisitar a tela;</w:t>
      </w:r>
    </w:p>
    <w:p w14:paraId="614FC183" w14:textId="77777777" w:rsidR="00271A11" w:rsidRDefault="00271A11" w:rsidP="00271A11">
      <w:pPr>
        <w:numPr>
          <w:ilvl w:val="0"/>
          <w:numId w:val="37"/>
        </w:numPr>
      </w:pPr>
      <w:r>
        <w:t xml:space="preserve"> Testar se o usuário é redirecionado para a tela de listagem quando um item for cadastrado;</w:t>
      </w:r>
    </w:p>
    <w:p w14:paraId="4BBFB62D" w14:textId="77777777" w:rsidR="00271A11" w:rsidRPr="00E222E7" w:rsidRDefault="00271A11" w:rsidP="00271A11">
      <w:pPr>
        <w:numPr>
          <w:ilvl w:val="0"/>
          <w:numId w:val="37"/>
        </w:numPr>
      </w:pPr>
      <w:r>
        <w:t xml:space="preserve"> Testar se o usuário permanece na tela de criação de item caso ocorra um erro ao tentar criar um item inválido.</w:t>
      </w:r>
    </w:p>
    <w:p w14:paraId="14BCB24B" w14:textId="7278EE10" w:rsidR="001455D0" w:rsidRDefault="00985053" w:rsidP="00FC73D8">
      <w:r>
        <w:t>Além da legibilidade e facilidade do uso do RSpec, quando ele é utilizado pode</w:t>
      </w:r>
      <w:ins w:id="248" w:author="João Paulo Gomes dos Santos" w:date="2011-10-31T21:53:00Z">
        <w:r w:rsidR="001D1784">
          <w:t>-se</w:t>
        </w:r>
      </w:ins>
      <w:del w:id="249" w:author="João Paulo Gomes dos Santos" w:date="2011-10-31T21:53:00Z">
        <w:r w:rsidDel="001D1784">
          <w:delText>mos</w:delText>
        </w:r>
      </w:del>
      <w:r>
        <w:t xml:space="preserve"> construir um conjunto de testes e executá-lo de maneira automatizada com </w:t>
      </w:r>
      <w:r w:rsidR="001F79B1">
        <w:t>o uso de uma</w:t>
      </w:r>
      <w:r>
        <w:t xml:space="preserve"> ferramenta cham</w:t>
      </w:r>
      <w:r w:rsidR="00D32035">
        <w:t>a</w:t>
      </w:r>
      <w:r>
        <w:t xml:space="preserve">da Autotest,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Autotest dispara a execução de todos os testes do sistema, garantindo a qualidade do código</w:t>
      </w:r>
      <w:r w:rsidR="00F365E9">
        <w:t xml:space="preserve"> por completo, não se limitando apenas ao código que foi alterado</w:t>
      </w:r>
      <w:r w:rsidR="00AC297A">
        <w:t>.</w:t>
      </w:r>
    </w:p>
    <w:p w14:paraId="2610A7D6" w14:textId="77777777" w:rsidR="00C27A22" w:rsidRDefault="00C27A22" w:rsidP="00FC73D8">
      <w:r>
        <w:t>A FIGURA 3.4 exemplifica uma execução do Autotest:</w:t>
      </w:r>
    </w:p>
    <w:p w14:paraId="6803863F" w14:textId="77777777" w:rsidR="00C27A22" w:rsidRDefault="00C27A22" w:rsidP="00FC73D8"/>
    <w:p w14:paraId="6A41FFFE" w14:textId="77777777" w:rsidR="00C27A22" w:rsidRDefault="00AE214F" w:rsidP="00311ECD">
      <w:pPr>
        <w:ind w:firstLine="0"/>
        <w:jc w:val="center"/>
      </w:pPr>
      <w:r>
        <w:lastRenderedPageBreak/>
        <w:pict w14:anchorId="0ACAC4C4">
          <v:shape id="_x0000_i1031" type="#_x0000_t75" style="width:453.25pt;height:51.7pt">
            <v:imagedata r:id="rId19" o:title=""/>
          </v:shape>
        </w:pict>
      </w:r>
    </w:p>
    <w:p w14:paraId="01069CB4" w14:textId="77777777" w:rsidR="00C27A22" w:rsidRDefault="00C27A22" w:rsidP="00934EB7">
      <w:pPr>
        <w:pStyle w:val="FIGURA"/>
      </w:pPr>
      <w:bookmarkStart w:id="250" w:name="_Toc181378781"/>
      <w:r>
        <w:t>Figura 3.4 – Resultado da execução do Autotest</w:t>
      </w:r>
      <w:bookmarkEnd w:id="250"/>
    </w:p>
    <w:p w14:paraId="75B6484E" w14:textId="77777777" w:rsidR="0098409B" w:rsidRDefault="0098409B" w:rsidP="0098409B">
      <w:r>
        <w:t xml:space="preserve">De acordo com a FIGURA 3.4 pode-se ver que cada teste executado é representado por um ponto verde no terminal. Depois que a execução de todos os testes </w:t>
      </w:r>
      <w:r w:rsidR="006E5761">
        <w:t>é</w:t>
      </w:r>
      <w:r>
        <w:t xml:space="preserve"> finalizada um resumo é apresentado ao usuário mostrando informações como:</w:t>
      </w:r>
    </w:p>
    <w:p w14:paraId="6D00CAE6" w14:textId="77777777" w:rsidR="0098409B" w:rsidRDefault="0098409B" w:rsidP="0098409B">
      <w:pPr>
        <w:numPr>
          <w:ilvl w:val="0"/>
          <w:numId w:val="38"/>
        </w:numPr>
      </w:pPr>
      <w:r>
        <w:t xml:space="preserve"> Tempo gasto durante a execução dos testes;</w:t>
      </w:r>
    </w:p>
    <w:p w14:paraId="5274DAF4" w14:textId="77777777" w:rsidR="0098409B" w:rsidRDefault="0098409B" w:rsidP="0098409B">
      <w:pPr>
        <w:numPr>
          <w:ilvl w:val="0"/>
          <w:numId w:val="38"/>
        </w:numPr>
      </w:pPr>
      <w:r>
        <w:t xml:space="preserve"> Número de testes executados com sucesso;</w:t>
      </w:r>
    </w:p>
    <w:p w14:paraId="6800B727" w14:textId="77777777" w:rsidR="0098409B" w:rsidRPr="0098409B" w:rsidRDefault="0098409B" w:rsidP="0098409B">
      <w:pPr>
        <w:numPr>
          <w:ilvl w:val="0"/>
          <w:numId w:val="38"/>
        </w:numPr>
      </w:pPr>
      <w:r>
        <w:t xml:space="preserve"> Número de falhas nos testes executados;</w:t>
      </w:r>
    </w:p>
    <w:p w14:paraId="7E7F3E50" w14:textId="077E47DE" w:rsidR="00985053" w:rsidRDefault="00985053" w:rsidP="00FC73D8">
      <w:r>
        <w:t>Combinando o RSpec com o Autotest pod</w:t>
      </w:r>
      <w:ins w:id="251" w:author="João Paulo Gomes dos Santos" w:date="2011-10-31T21:53:00Z">
        <w:r w:rsidR="00D96A9E">
          <w:t>e-se</w:t>
        </w:r>
      </w:ins>
      <w:del w:id="252" w:author="João Paulo Gomes dos Santos" w:date="2011-10-31T21:53:00Z">
        <w:r w:rsidDel="00D96A9E">
          <w:delText>emos</w:delText>
        </w:r>
      </w:del>
      <w:r>
        <w:t xml:space="preserve"> garantir que nossos testes estão bem escritos, legíveis e que estão sendo executados continuamente.</w:t>
      </w:r>
      <w:r w:rsidR="00437D28">
        <w:tab/>
      </w:r>
    </w:p>
    <w:p w14:paraId="72867985" w14:textId="77777777" w:rsidR="00BC586D" w:rsidRDefault="00BC586D" w:rsidP="00FC73D8">
      <w:r>
        <w:t xml:space="preserve">Além </w:t>
      </w:r>
      <w:r w:rsidR="00AF07AE">
        <w:t xml:space="preserve">dos </w:t>
      </w:r>
      <w:r>
        <w:t xml:space="preserve">plugins destinados para uso </w:t>
      </w:r>
      <w:r w:rsidR="002A5F99">
        <w:t>durante o desenvolvimento dos testes</w:t>
      </w:r>
      <w:r>
        <w:t>, existem plugins para facilitar o desenvolvimento de funcionalidade rotineiras, como por exemplo:</w:t>
      </w:r>
    </w:p>
    <w:p w14:paraId="2BF0EA44" w14:textId="77777777" w:rsidR="00BC586D" w:rsidRDefault="00BC586D" w:rsidP="00BC586D">
      <w:pPr>
        <w:numPr>
          <w:ilvl w:val="0"/>
          <w:numId w:val="32"/>
        </w:numPr>
      </w:pPr>
      <w:r>
        <w:t xml:space="preserve"> Devise: Plugin criado por um brasileiro, chamado José Valim. Esse plugin é destinado ao controle do fluxo de autenticação de usuários nas aplicações. Além do controle do processo de autenticação ele também é capaz de criar várias funcionalidades de maneira simples, entre elas:</w:t>
      </w:r>
    </w:p>
    <w:p w14:paraId="5457EB6C" w14:textId="77777777" w:rsidR="00BC586D" w:rsidRDefault="00BC586D" w:rsidP="00BC586D">
      <w:pPr>
        <w:numPr>
          <w:ilvl w:val="1"/>
          <w:numId w:val="32"/>
        </w:numPr>
      </w:pPr>
      <w:r>
        <w:t xml:space="preserve"> Enviar e-mails de confirmação durante a criação de um novo usuário no sistema;</w:t>
      </w:r>
    </w:p>
    <w:p w14:paraId="4BEF7B54" w14:textId="77777777" w:rsidR="00BC586D" w:rsidRDefault="00BC586D" w:rsidP="00BC586D">
      <w:pPr>
        <w:numPr>
          <w:ilvl w:val="1"/>
          <w:numId w:val="32"/>
        </w:numPr>
      </w:pPr>
      <w:r>
        <w:t xml:space="preserve"> Habilitar rotinas para travar o acesso de um usuário ao sistema, podendo levar em consideração o número de tentativas sem sucesso.</w:t>
      </w:r>
    </w:p>
    <w:p w14:paraId="3D5B3157" w14:textId="77777777" w:rsidR="00BC586D" w:rsidRDefault="00BC586D" w:rsidP="00BC586D">
      <w:pPr>
        <w:numPr>
          <w:ilvl w:val="1"/>
          <w:numId w:val="32"/>
        </w:numPr>
      </w:pPr>
      <w:r>
        <w:t xml:space="preserve"> Habilitar rotinas para reenviar a senha para os usuários em caso de perda.</w:t>
      </w:r>
    </w:p>
    <w:p w14:paraId="6E8098B1" w14:textId="77777777" w:rsidR="002A5BE6" w:rsidRDefault="00BC586D" w:rsidP="00BC586D">
      <w:pPr>
        <w:numPr>
          <w:ilvl w:val="0"/>
          <w:numId w:val="32"/>
        </w:numPr>
      </w:pPr>
      <w:r>
        <w:t xml:space="preserve"> PaperClip: Plugin criado pela empresa</w:t>
      </w:r>
      <w:r w:rsidR="002A5BE6">
        <w:t xml:space="preserve"> Thoughtbot. O PaperClip é um plugin criado para resolver o problema de upload de imagens. Além de tratar o processo de upload de imagens, ele possui algumas funcionalidades interessantes:</w:t>
      </w:r>
    </w:p>
    <w:p w14:paraId="566EA015" w14:textId="77777777" w:rsidR="00BC586D" w:rsidRDefault="002A5BE6" w:rsidP="002A5BE6">
      <w:pPr>
        <w:numPr>
          <w:ilvl w:val="1"/>
          <w:numId w:val="32"/>
        </w:numPr>
      </w:pPr>
      <w:r>
        <w:t xml:space="preserve"> Define tamanhos de imagem que devem ser aceitos;</w:t>
      </w:r>
    </w:p>
    <w:p w14:paraId="6D00211D" w14:textId="77777777"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39034D6C" w14:textId="77777777" w:rsidR="001F763A" w:rsidRDefault="001F763A" w:rsidP="001F763A">
      <w:pPr>
        <w:numPr>
          <w:ilvl w:val="1"/>
          <w:numId w:val="32"/>
        </w:numPr>
      </w:pPr>
      <w:r>
        <w:t xml:space="preserve"> Pode ser plugado em serviços de armazenamento de arquivos, como o s3 AWS da Amazon.</w:t>
      </w:r>
    </w:p>
    <w:p w14:paraId="4EBDF3B0" w14:textId="77777777" w:rsidR="001F763A" w:rsidRDefault="001F763A" w:rsidP="001F763A">
      <w:pPr>
        <w:numPr>
          <w:ilvl w:val="0"/>
          <w:numId w:val="32"/>
        </w:numPr>
      </w:pPr>
      <w:r>
        <w:lastRenderedPageBreak/>
        <w:t xml:space="preserve"> Will Paginate: Plugin especializado na preparação de registros para serem paginados na camada de visualização. Possui interface fluente para facilitar a manipulação dos resultados.</w:t>
      </w:r>
    </w:p>
    <w:p w14:paraId="683A7D67" w14:textId="77777777" w:rsidR="008D4F48" w:rsidRDefault="008D4F48" w:rsidP="008D4F48">
      <w:pPr>
        <w:ind w:firstLine="0"/>
      </w:pPr>
    </w:p>
    <w:p w14:paraId="26E9C9C9" w14:textId="77777777" w:rsidR="008D4F48" w:rsidRDefault="008D4F48" w:rsidP="008D4F48">
      <w:pPr>
        <w:pStyle w:val="Heading3"/>
      </w:pPr>
      <w:bookmarkStart w:id="253" w:name="_Toc181378822"/>
      <w:r>
        <w:t>DESENVOLVIMENTO</w:t>
      </w:r>
      <w:bookmarkEnd w:id="253"/>
    </w:p>
    <w:p w14:paraId="71EEF70A" w14:textId="77777777" w:rsidR="00246E8A" w:rsidRDefault="00246E8A" w:rsidP="00246E8A">
      <w:r>
        <w:t>Foram levantadas quais funcionalidades seriam desenvolvidas, depois de ter as atividades em mãos elas foram priorizadas de acordo com as dependências existentes entre elas.</w:t>
      </w:r>
    </w:p>
    <w:p w14:paraId="77881E5C" w14:textId="77777777" w:rsidR="0008682E" w:rsidRDefault="0008682E" w:rsidP="00246E8A">
      <w:r>
        <w:t>As primeiras funcionalidades que foram desenvolvidas foram as relacionadas com o gerenciamento de categorias.</w:t>
      </w:r>
    </w:p>
    <w:p w14:paraId="3C01A6A2" w14:textId="77777777"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6626E65" w14:textId="77777777" w:rsidR="0008682E" w:rsidRDefault="0008682E" w:rsidP="0008682E">
      <w:pPr>
        <w:numPr>
          <w:ilvl w:val="0"/>
          <w:numId w:val="34"/>
        </w:numPr>
      </w:pPr>
      <w:r>
        <w:t xml:space="preserve"> A tela de cadastro e edição de categoria devem conter uma caixa de texto para entrar com o nome da categoria.</w:t>
      </w:r>
    </w:p>
    <w:p w14:paraId="2931CE7E" w14:textId="77777777" w:rsidR="0008682E" w:rsidRDefault="0008682E" w:rsidP="0008682E">
      <w:pPr>
        <w:numPr>
          <w:ilvl w:val="0"/>
          <w:numId w:val="34"/>
        </w:numPr>
      </w:pPr>
      <w:r>
        <w:t xml:space="preserve"> Quando uma categoria for cadastrada o usuário deve ser redirecionado para a tela de listagem de categorias.</w:t>
      </w:r>
    </w:p>
    <w:p w14:paraId="76CB7B48" w14:textId="77777777"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7456C3E" w14:textId="77777777" w:rsidR="00C302F5" w:rsidRDefault="00C302F5" w:rsidP="0008682E">
      <w:pPr>
        <w:numPr>
          <w:ilvl w:val="0"/>
          <w:numId w:val="34"/>
        </w:numPr>
      </w:pPr>
      <w:r>
        <w:t xml:space="preserve"> O modelo de Categoria deve ser validado exigindo a presença do nome da categoria antes de qualquer inserção ou alteração.</w:t>
      </w:r>
    </w:p>
    <w:p w14:paraId="3D5686BA" w14:textId="77777777" w:rsidR="00C442E4" w:rsidRDefault="00C442E4" w:rsidP="0008682E">
      <w:pPr>
        <w:numPr>
          <w:ilvl w:val="0"/>
          <w:numId w:val="34"/>
        </w:numPr>
      </w:pPr>
      <w:r>
        <w:t xml:space="preserve"> Não devem existir categorias repetidas para um usuário.</w:t>
      </w:r>
    </w:p>
    <w:p w14:paraId="3B7B5F51" w14:textId="77777777"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070486CA" w14:textId="77777777" w:rsidR="001F647E" w:rsidRDefault="001F647E" w:rsidP="001F647E">
      <w:r>
        <w:t xml:space="preserve">Neste caso foram criados os seguintes testes: </w:t>
      </w:r>
    </w:p>
    <w:p w14:paraId="53B3971F" w14:textId="77777777" w:rsidR="001F647E" w:rsidRDefault="001F647E" w:rsidP="001F647E">
      <w:pPr>
        <w:numPr>
          <w:ilvl w:val="0"/>
          <w:numId w:val="35"/>
        </w:numPr>
      </w:pPr>
      <w:r>
        <w:t xml:space="preserve"> Testes para validar se as telas estavam de acordo com o que foi especificado;</w:t>
      </w:r>
    </w:p>
    <w:p w14:paraId="2BB972C1" w14:textId="77777777" w:rsidR="001F647E" w:rsidRDefault="001F647E" w:rsidP="001F647E">
      <w:pPr>
        <w:numPr>
          <w:ilvl w:val="0"/>
          <w:numId w:val="35"/>
        </w:numPr>
      </w:pPr>
      <w:r>
        <w:t xml:space="preserve"> Testes para validar se o modelo estava com as validações corretas;</w:t>
      </w:r>
    </w:p>
    <w:p w14:paraId="04741E93" w14:textId="77777777" w:rsidR="001F647E" w:rsidRDefault="001F647E" w:rsidP="001F647E">
      <w:pPr>
        <w:numPr>
          <w:ilvl w:val="0"/>
          <w:numId w:val="35"/>
        </w:numPr>
      </w:pPr>
      <w:r>
        <w:t xml:space="preserve"> Testes para validar se o controlador estava fazendo seu papel e redirecionando as requisições para os locais corretos;</w:t>
      </w:r>
    </w:p>
    <w:p w14:paraId="75C59350" w14:textId="132CF65E" w:rsidR="00992E5F" w:rsidRDefault="001F0993" w:rsidP="00992E5F">
      <w:ins w:id="254" w:author="João Paulo Gomes dos Santos" w:date="2011-10-31T21:56:00Z">
        <w:r>
          <w:lastRenderedPageBreak/>
          <w:t xml:space="preserve">Com base no que foi mostrado anteriormente </w:t>
        </w:r>
      </w:ins>
      <w:ins w:id="255" w:author="João Paulo Gomes dos Santos" w:date="2011-10-31T21:57:00Z">
        <w:r>
          <w:t xml:space="preserve">consegue-se </w:t>
        </w:r>
      </w:ins>
      <w:ins w:id="256" w:author="João Paulo Gomes dos Santos" w:date="2011-10-31T22:00:00Z">
        <w:r w:rsidR="00C20A82">
          <w:t>uma cobertura de testes</w:t>
        </w:r>
        <w:r w:rsidR="00361925">
          <w:t>, abrangindo</w:t>
        </w:r>
        <w:r w:rsidR="00C20A82">
          <w:t xml:space="preserve"> </w:t>
        </w:r>
      </w:ins>
      <w:del w:id="257" w:author="João Paulo Gomes dos Santos" w:date="2011-10-31T21:34:00Z">
        <w:r w:rsidR="00992E5F" w:rsidDel="0005751E">
          <w:delText xml:space="preserve">Podemos </w:delText>
        </w:r>
      </w:del>
      <w:del w:id="258" w:author="João Paulo Gomes dos Santos" w:date="2011-10-31T21:57:00Z">
        <w:r w:rsidR="00992E5F" w:rsidDel="001F0993">
          <w:delText>ver que consegu</w:delText>
        </w:r>
      </w:del>
      <w:del w:id="259" w:author="João Paulo Gomes dos Santos" w:date="2011-10-31T21:54:00Z">
        <w:r w:rsidR="00992E5F" w:rsidDel="000752B9">
          <w:delText>imos</w:delText>
        </w:r>
      </w:del>
      <w:del w:id="260" w:author="João Paulo Gomes dos Santos" w:date="2011-10-31T21:57:00Z">
        <w:r w:rsidR="00992E5F" w:rsidDel="001F0993">
          <w:delText xml:space="preserve"> </w:delText>
        </w:r>
      </w:del>
      <w:del w:id="261" w:author="João Paulo Gomes dos Santos" w:date="2011-10-31T22:00:00Z">
        <w:r w:rsidR="00992E5F" w:rsidDel="00C20A82">
          <w:delText xml:space="preserve">cobrir </w:delText>
        </w:r>
      </w:del>
      <w:r w:rsidR="00992E5F">
        <w:t xml:space="preserve">todas as camadas </w:t>
      </w:r>
      <w:del w:id="262" w:author="João Paulo Gomes dos Santos" w:date="2011-10-31T22:00:00Z">
        <w:r w:rsidR="00992E5F" w:rsidDel="00321F53">
          <w:delText>com testes</w:delText>
        </w:r>
      </w:del>
      <w:ins w:id="263" w:author="João Paulo Gomes dos Santos" w:date="2011-10-31T22:00:00Z">
        <w:r w:rsidR="00321F53">
          <w:t>do sistema</w:t>
        </w:r>
      </w:ins>
      <w:r w:rsidR="00992E5F">
        <w:t xml:space="preserve">, garantindo que todo o fluxo está coberto </w:t>
      </w:r>
      <w:r w:rsidR="006B736D">
        <w:t>por</w:t>
      </w:r>
      <w:r w:rsidR="00992E5F">
        <w:t xml:space="preserve"> testes.</w:t>
      </w:r>
    </w:p>
    <w:p w14:paraId="37B160D2" w14:textId="77777777" w:rsidR="00135793" w:rsidRDefault="00135793" w:rsidP="00992E5F">
      <w:r>
        <w:t>De forma análoga foram desenvolvidas as funcionalidades relacionadas aos itens, usuários e download do executável para o dispositivo móvel.</w:t>
      </w:r>
    </w:p>
    <w:p w14:paraId="2ADC1C67" w14:textId="77777777" w:rsidR="00A3123E" w:rsidRDefault="00A3123E" w:rsidP="00992E5F"/>
    <w:p w14:paraId="593A532A" w14:textId="77777777" w:rsidR="00A3123E" w:rsidRDefault="00A3123E" w:rsidP="00A3123E">
      <w:pPr>
        <w:pStyle w:val="Heading2"/>
      </w:pPr>
      <w:bookmarkStart w:id="264" w:name="_Toc181378823"/>
      <w:r>
        <w:t>DESENVOLVIMENTO DO SISTEMA MOBILE</w:t>
      </w:r>
      <w:bookmarkEnd w:id="264"/>
    </w:p>
    <w:p w14:paraId="2D95517E" w14:textId="77777777"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54642371" w14:textId="77777777" w:rsidR="00434428" w:rsidRDefault="00AE214F" w:rsidP="00311ECD">
      <w:pPr>
        <w:jc w:val="center"/>
      </w:pPr>
      <w:r>
        <w:pict w14:anchorId="1FEB48C7">
          <v:shape id="_x0000_i1032" type="#_x0000_t75" style="width:337.85pt;height:274.15pt">
            <v:imagedata r:id="rId20" o:title=""/>
          </v:shape>
        </w:pict>
      </w:r>
    </w:p>
    <w:p w14:paraId="20B089A2" w14:textId="77777777" w:rsidR="00434428" w:rsidRDefault="00FA57B6" w:rsidP="00934EB7">
      <w:pPr>
        <w:pStyle w:val="FIGURA"/>
      </w:pPr>
      <w:bookmarkStart w:id="265" w:name="_Toc181378782"/>
      <w:r>
        <w:t>Figura 3.5</w:t>
      </w:r>
      <w:r w:rsidR="00434428">
        <w:t xml:space="preserve"> – Diagrama de Casos de Uso do Sistema Mobile</w:t>
      </w:r>
      <w:bookmarkEnd w:id="265"/>
    </w:p>
    <w:p w14:paraId="2F9CCEB0" w14:textId="77777777"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2DB210AD" w14:textId="77777777"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2336956A" w14:textId="77777777"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000ED1D0" w14:textId="77777777" w:rsidR="00EE5B96" w:rsidRDefault="00EE5B96" w:rsidP="00EE5B96">
      <w:pPr>
        <w:pStyle w:val="Heading3"/>
      </w:pPr>
      <w:bookmarkStart w:id="266" w:name="_Toc181378824"/>
      <w:r>
        <w:t>TECNOLOGIAS UTILIZADAS</w:t>
      </w:r>
      <w:bookmarkEnd w:id="266"/>
    </w:p>
    <w:p w14:paraId="5393C4EB" w14:textId="77777777" w:rsidR="005C538A" w:rsidRDefault="005C538A" w:rsidP="005C538A">
      <w:r>
        <w:t>O sistema mobile foi desenvolvido utilizando a plataforma Android como base.</w:t>
      </w:r>
      <w:r w:rsidR="002B33E4">
        <w:t xml:space="preserve"> A escolha da plataforma Android para o desenvolvimento do sistema mobile se deu pelos seguintes motivos:</w:t>
      </w:r>
    </w:p>
    <w:p w14:paraId="66F65997" w14:textId="77777777" w:rsidR="00742AE9" w:rsidRDefault="00742AE9" w:rsidP="00742AE9">
      <w:pPr>
        <w:numPr>
          <w:ilvl w:val="0"/>
          <w:numId w:val="36"/>
        </w:numPr>
      </w:pPr>
      <w:r>
        <w:t xml:space="preserve"> Plataforma aberta para desenvolvimento;</w:t>
      </w:r>
    </w:p>
    <w:p w14:paraId="13D7E4C1" w14:textId="77777777" w:rsidR="00742AE9" w:rsidRDefault="00742AE9" w:rsidP="00742AE9">
      <w:pPr>
        <w:numPr>
          <w:ilvl w:val="0"/>
          <w:numId w:val="36"/>
        </w:numPr>
      </w:pPr>
      <w:r>
        <w:t xml:space="preserve"> Sem a necessidade de comprar um computador específico para desenvolver, ao contrá</w:t>
      </w:r>
      <w:r w:rsidR="00CB7AF3">
        <w:t>rio do IPhone;</w:t>
      </w:r>
    </w:p>
    <w:p w14:paraId="5C6F6CFE" w14:textId="77777777" w:rsidR="007F12F7" w:rsidRDefault="007F12F7" w:rsidP="00742AE9">
      <w:pPr>
        <w:numPr>
          <w:ilvl w:val="0"/>
          <w:numId w:val="36"/>
        </w:numPr>
      </w:pPr>
      <w:r>
        <w:t xml:space="preserve"> Sem a necessidade comprar uma licença de desenvolvedor para testar o aplicativo no dispositivo móvel;</w:t>
      </w:r>
    </w:p>
    <w:p w14:paraId="39B544E9" w14:textId="77777777" w:rsidR="009B6585" w:rsidRDefault="00CF1EBE" w:rsidP="009B6585">
      <w:pPr>
        <w:numPr>
          <w:ilvl w:val="0"/>
          <w:numId w:val="36"/>
        </w:numPr>
      </w:pPr>
      <w:r>
        <w:t xml:space="preserve"> </w:t>
      </w:r>
      <w:r w:rsidR="006065A5">
        <w:t>Facilidade para realizar</w:t>
      </w:r>
      <w:r w:rsidR="007F12F7">
        <w:t xml:space="preserve"> testes no sistema desenvolvido.</w:t>
      </w:r>
    </w:p>
    <w:p w14:paraId="7A21630D" w14:textId="77777777" w:rsidR="009B6585" w:rsidRDefault="00FD4725" w:rsidP="009B6585">
      <w:r>
        <w:t xml:space="preserve">Existem frameworks para facilitar o desenvolvimento com Android, mas o uso desses frameworks foi eliminado em razão do acoplamento resultante entre o sistema que foi desenvolvido e os frameworks, dificultando a prática do TDD. </w:t>
      </w:r>
    </w:p>
    <w:p w14:paraId="6DE1E3B4" w14:textId="77777777" w:rsidR="00A46824" w:rsidRDefault="00A46824" w:rsidP="009B6585">
      <w:r>
        <w:t>O banco de dados SQLite foi utilizado para armazenar os dados do sistema, a sua escolhe se deu pelo fato de ser um banco de dados nativo da plataforma Android.</w:t>
      </w:r>
    </w:p>
    <w:p w14:paraId="0DE96582" w14:textId="77777777" w:rsidR="00B832E7" w:rsidRPr="00B832E7" w:rsidRDefault="00B832E7" w:rsidP="009B6585">
      <w:r>
        <w:t xml:space="preserve">Para fazer a comunicação com o sistema web foi desenvolvido um cliente HTTP com base na API </w:t>
      </w:r>
      <w:r w:rsidRPr="00B832E7">
        <w:rPr>
          <w:i/>
        </w:rPr>
        <w:t>java.net</w:t>
      </w:r>
      <w:r>
        <w:t>.</w:t>
      </w:r>
    </w:p>
    <w:p w14:paraId="4DE7DC1B" w14:textId="77777777" w:rsidR="00EE5B96" w:rsidRDefault="00EE5B96" w:rsidP="00EE5B96">
      <w:pPr>
        <w:pStyle w:val="Heading3"/>
      </w:pPr>
      <w:bookmarkStart w:id="267" w:name="_Toc181378825"/>
      <w:r>
        <w:t>DESENVOLVIMENTO</w:t>
      </w:r>
      <w:bookmarkEnd w:id="267"/>
    </w:p>
    <w:p w14:paraId="52F3D445" w14:textId="7656D15B" w:rsidR="00BF4CC1" w:rsidRDefault="000B49BD" w:rsidP="00B50402">
      <w:r>
        <w:t xml:space="preserve">Durante todo o desenvolvimento do sistema </w:t>
      </w:r>
      <w:del w:id="268" w:author="João Paulo Gomes dos Santos" w:date="2011-10-31T21:37:00Z">
        <w:r w:rsidDel="00B3283C">
          <w:delText xml:space="preserve">mobile </w:delText>
        </w:r>
      </w:del>
      <w:ins w:id="269" w:author="João Paulo Gomes dos Santos" w:date="2011-10-31T21:37:00Z">
        <w:r w:rsidR="00B3283C">
          <w:t>móvel</w:t>
        </w:r>
        <w:r w:rsidR="00B3283C">
          <w:t xml:space="preserve"> </w:t>
        </w:r>
      </w:ins>
      <w:r>
        <w:t>foram desenvolvidos testes de integração para assegurar o funcionamento do mesmo</w:t>
      </w:r>
      <w:r w:rsidR="00B50402">
        <w:t>.</w:t>
      </w:r>
      <w:r>
        <w:t xml:space="preserve"> </w:t>
      </w:r>
    </w:p>
    <w:p w14:paraId="6F233A73" w14:textId="77777777" w:rsidR="003758E5" w:rsidRDefault="003758E5" w:rsidP="003758E5">
      <w:r>
        <w:t>Por ser uma tecnologia relativamente nova, a plataforma Android ainda não possui muitas ferramentas maduras para o ciclo de desenvolvimento completo com TDD.</w:t>
      </w:r>
    </w:p>
    <w:p w14:paraId="35863062" w14:textId="77777777"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77FAFAF0" w14:textId="77777777"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7279B322" w14:textId="77777777"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41DA198F" w14:textId="77777777" w:rsidR="00237C2D" w:rsidRDefault="00237C2D" w:rsidP="007A3524">
      <w:r>
        <w:t>Alguns testes que foram criados estão descritos abaixo:</w:t>
      </w:r>
    </w:p>
    <w:p w14:paraId="671366AD" w14:textId="77777777" w:rsidR="00D34F4E" w:rsidRDefault="00D34F4E" w:rsidP="00D34F4E">
      <w:pPr>
        <w:numPr>
          <w:ilvl w:val="0"/>
          <w:numId w:val="39"/>
        </w:numPr>
      </w:pPr>
      <w:r>
        <w:t xml:space="preserve"> Verificar se as configurações do sistemas são atualizadas quando o botão de confirmação for acionado;</w:t>
      </w:r>
    </w:p>
    <w:p w14:paraId="6E56F1FB" w14:textId="77777777" w:rsidR="00D34F4E" w:rsidRDefault="00116FB2" w:rsidP="00D34F4E">
      <w:pPr>
        <w:numPr>
          <w:ilvl w:val="0"/>
          <w:numId w:val="39"/>
        </w:numPr>
      </w:pPr>
      <w:r>
        <w:t xml:space="preserve"> </w:t>
      </w:r>
      <w:r w:rsidR="0041696A">
        <w:t>Verificar se uma mensagem de sucesso é exibida quando os cadastros são sincronizados com sucesso;</w:t>
      </w:r>
    </w:p>
    <w:p w14:paraId="188E230C" w14:textId="77777777" w:rsidR="004A7D13" w:rsidRDefault="002B4F34" w:rsidP="004A7D13">
      <w:pPr>
        <w:numPr>
          <w:ilvl w:val="0"/>
          <w:numId w:val="39"/>
        </w:numPr>
      </w:pPr>
      <w:r>
        <w:t xml:space="preserve"> Verificar se o detalhe de um item é exibido ao usuário.</w:t>
      </w:r>
    </w:p>
    <w:p w14:paraId="1FE33663" w14:textId="77777777" w:rsidR="003309AB" w:rsidRPr="00AF5A5C" w:rsidRDefault="003309AB" w:rsidP="004A7D13">
      <w:pPr>
        <w:numPr>
          <w:ilvl w:val="0"/>
          <w:numId w:val="39"/>
        </w:numPr>
      </w:pPr>
      <w:r>
        <w:t xml:space="preserve"> Verificar se os menus foram criados corretamente.</w:t>
      </w:r>
    </w:p>
    <w:p w14:paraId="6AAA4230" w14:textId="77777777" w:rsidR="00DE43FE" w:rsidRDefault="005C61B9" w:rsidP="006F3AA5">
      <w:pPr>
        <w:pStyle w:val="Heading1"/>
      </w:pPr>
      <w:bookmarkStart w:id="270" w:name="_Toc181378826"/>
      <w:r>
        <w:lastRenderedPageBreak/>
        <w:t>RESULTADOS</w:t>
      </w:r>
      <w:bookmarkStart w:id="271" w:name="_Toc144288083"/>
      <w:bookmarkStart w:id="272" w:name="_Toc144614336"/>
      <w:bookmarkStart w:id="273" w:name="_Toc144614584"/>
      <w:bookmarkStart w:id="274" w:name="_Toc144627063"/>
      <w:bookmarkStart w:id="275" w:name="_Toc144630242"/>
      <w:bookmarkStart w:id="276" w:name="_Toc144691039"/>
      <w:bookmarkStart w:id="277" w:name="_Toc144691510"/>
      <w:bookmarkStart w:id="278" w:name="_Toc144692261"/>
      <w:bookmarkEnd w:id="270"/>
    </w:p>
    <w:p w14:paraId="20BA1D8E" w14:textId="3F3C42F9" w:rsidR="00AB7FBF" w:rsidRDefault="00AB7FBF" w:rsidP="007E6AEB">
      <w:r>
        <w:t>Para poder mostrar os resultados obtidos durante o desenvolvimento deste trabalho utiliz</w:t>
      </w:r>
      <w:r w:rsidR="00D14546">
        <w:t>ou-se</w:t>
      </w:r>
      <w:r>
        <w:t xml:space="preserve"> ferramentas para medir a cobertura de testes do código produzido</w:t>
      </w:r>
      <w:r w:rsidR="0043393D" w:rsidRPr="0043393D">
        <w:t>.</w:t>
      </w:r>
      <w:r>
        <w:t xml:space="preserve"> </w:t>
      </w:r>
    </w:p>
    <w:p w14:paraId="1F0C9C91" w14:textId="77777777"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41DF2132" w14:textId="7016850A" w:rsidR="00C62945" w:rsidRDefault="00AA069A" w:rsidP="007E6AEB">
      <w:r>
        <w:t>Foram utilizadas duas ferramentas para avaliar a cobertura de testes dos sistemas</w:t>
      </w:r>
      <w:r w:rsidR="00C62945">
        <w:t xml:space="preserve">, uma para o sistema web e outra para o sistema </w:t>
      </w:r>
      <w:del w:id="279" w:author="João Paulo Gomes dos Santos" w:date="2011-10-31T21:38:00Z">
        <w:r w:rsidR="00C62945" w:rsidRPr="000D7142" w:rsidDel="000D7142">
          <w:delText>mobile</w:delText>
        </w:r>
      </w:del>
      <w:ins w:id="280" w:author="João Paulo Gomes dos Santos" w:date="2011-10-31T21:38:00Z">
        <w:r w:rsidR="000D7142">
          <w:t>móvel</w:t>
        </w:r>
      </w:ins>
      <w:r>
        <w:t xml:space="preserve">. </w:t>
      </w:r>
    </w:p>
    <w:p w14:paraId="28094FAF" w14:textId="77777777" w:rsidR="00A935F3" w:rsidRDefault="00A935F3" w:rsidP="00A935F3">
      <w:pPr>
        <w:pStyle w:val="Heading2"/>
      </w:pPr>
      <w:bookmarkStart w:id="281" w:name="_Toc181378827"/>
      <w:r>
        <w:t>SISTEMA WEB</w:t>
      </w:r>
      <w:bookmarkEnd w:id="281"/>
    </w:p>
    <w:p w14:paraId="0842C239" w14:textId="77777777" w:rsidR="00AA069A" w:rsidRDefault="00AA069A" w:rsidP="007E6AEB">
      <w:r>
        <w:t xml:space="preserve">Para o sistema Web foi utilizado um plugin de Ruby chamado de </w:t>
      </w:r>
      <w:r w:rsidR="00C62945">
        <w:t>SimpleCov, com o uso deste plugin é possível gerar o relatório de cobertura a cada execução da bateria de testes automaticamente.</w:t>
      </w:r>
      <w:r w:rsidR="00F43939">
        <w:t xml:space="preserve"> Um exemplo do relatório </w:t>
      </w:r>
      <w:r w:rsidR="00B567AC">
        <w:t xml:space="preserve">de cobertura, obtido através do plugin SimpleCov, </w:t>
      </w:r>
      <w:r w:rsidR="00F43939">
        <w:t>é mostrado na FIGURA 4.1:</w:t>
      </w:r>
    </w:p>
    <w:p w14:paraId="0421A96D" w14:textId="77777777" w:rsidR="00900F3E" w:rsidRDefault="00AE214F" w:rsidP="00311ECD">
      <w:pPr>
        <w:ind w:firstLine="0"/>
      </w:pPr>
      <w:r>
        <w:pict w14:anchorId="2053CF44">
          <v:shape id="_x0000_i1033" type="#_x0000_t75" style="width:454.15pt;height:254.75pt">
            <v:imagedata r:id="rId21" o:title=""/>
          </v:shape>
        </w:pict>
      </w:r>
    </w:p>
    <w:p w14:paraId="1A6D6E3A" w14:textId="77777777" w:rsidR="00900F3E" w:rsidRDefault="0046794F" w:rsidP="00934EB7">
      <w:pPr>
        <w:pStyle w:val="FIGURA"/>
      </w:pPr>
      <w:bookmarkStart w:id="282" w:name="_Toc181378783"/>
      <w:r>
        <w:t>Figura</w:t>
      </w:r>
      <w:r w:rsidR="00900F3E">
        <w:t xml:space="preserve"> 4.1 – Relatório de cobertura do sistema Web</w:t>
      </w:r>
      <w:bookmarkEnd w:id="282"/>
    </w:p>
    <w:p w14:paraId="732A6050" w14:textId="77777777" w:rsidR="000212AA" w:rsidRDefault="008F58FD" w:rsidP="000212AA">
      <w:r>
        <w:t>Com base na FIGURA 4.1 pode-se ver que 90.48% das linhas de código estão cobertas por testes. Além disso pode-se ver detalhadamente a taxa de cobertura separada por arquivo e por categoria de arquivo.</w:t>
      </w:r>
    </w:p>
    <w:p w14:paraId="3BBDD493" w14:textId="77777777" w:rsidR="0078003F" w:rsidRDefault="00A87D5E" w:rsidP="0078003F">
      <w:r>
        <w:lastRenderedPageBreak/>
        <w:t>Tal taxa de cobertura nos dá uma boa garantia de que o sistema se comporta como o esperado</w:t>
      </w:r>
      <w:r w:rsidR="0078003F">
        <w:t>.</w:t>
      </w:r>
    </w:p>
    <w:p w14:paraId="7C90DA73" w14:textId="3FD98BE6" w:rsidR="00A935F3" w:rsidRDefault="00A935F3" w:rsidP="00A935F3">
      <w:pPr>
        <w:pStyle w:val="Heading2"/>
      </w:pPr>
      <w:bookmarkStart w:id="283" w:name="_Toc181378828"/>
      <w:r>
        <w:t xml:space="preserve">SISTEMA </w:t>
      </w:r>
      <w:del w:id="284" w:author="João Paulo Gomes dos Santos" w:date="2011-10-31T21:39:00Z">
        <w:r w:rsidRPr="00146823" w:rsidDel="00076364">
          <w:delText>MOBILE</w:delText>
        </w:r>
      </w:del>
      <w:bookmarkEnd w:id="283"/>
      <w:ins w:id="285" w:author="João Paulo Gomes dos Santos" w:date="2011-10-31T21:39:00Z">
        <w:r w:rsidR="00076364">
          <w:t>MÓVEL</w:t>
        </w:r>
      </w:ins>
    </w:p>
    <w:p w14:paraId="5C195FD1" w14:textId="03472A5C" w:rsidR="000212AA" w:rsidRDefault="00757CA1" w:rsidP="000212AA">
      <w:r>
        <w:t xml:space="preserve">No sistema </w:t>
      </w:r>
      <w:del w:id="286" w:author="João Paulo Gomes dos Santos" w:date="2011-10-31T21:39:00Z">
        <w:r w:rsidDel="00EF39F9">
          <w:delText xml:space="preserve">mobile </w:delText>
        </w:r>
      </w:del>
      <w:ins w:id="287" w:author="João Paulo Gomes dos Santos" w:date="2011-10-31T21:39:00Z">
        <w:r w:rsidR="00EF39F9">
          <w:t>móvel</w:t>
        </w:r>
        <w:r w:rsidR="00EF39F9">
          <w:t xml:space="preserve"> </w:t>
        </w:r>
      </w:ins>
      <w:r>
        <w:t>foi utilizado um plugin chamado EMMA Coverage para gerar os relatórios de cobertura</w:t>
      </w:r>
      <w:r w:rsidR="00D43CEA">
        <w:t xml:space="preserve">. </w:t>
      </w:r>
    </w:p>
    <w:p w14:paraId="547DC072" w14:textId="77777777" w:rsidR="00D43CEA" w:rsidRDefault="00D43CEA" w:rsidP="000212AA">
      <w:r>
        <w:t>Pode-se ver um exemplo na FIGURA 4.2 de um relatório gerado com uso do plugin EMMA:</w:t>
      </w:r>
    </w:p>
    <w:p w14:paraId="774CC85A" w14:textId="77777777" w:rsidR="00B66EF4" w:rsidRDefault="00B66EF4" w:rsidP="000212AA"/>
    <w:p w14:paraId="57AF16F6" w14:textId="77777777" w:rsidR="00B66EF4" w:rsidRDefault="00AE214F" w:rsidP="00B66EF4">
      <w:pPr>
        <w:ind w:firstLine="0"/>
        <w:jc w:val="center"/>
      </w:pPr>
      <w:r>
        <w:pict w14:anchorId="4A43166E">
          <v:shape id="_x0000_i1034" type="#_x0000_t75" style="width:453.25pt;height:252.9pt">
            <v:imagedata r:id="rId22" o:title=""/>
          </v:shape>
        </w:pict>
      </w:r>
    </w:p>
    <w:p w14:paraId="7310B55A" w14:textId="77777777" w:rsidR="00B66EF4" w:rsidRDefault="00B66EF4" w:rsidP="00807292">
      <w:pPr>
        <w:pStyle w:val="FIGURA"/>
      </w:pPr>
      <w:bookmarkStart w:id="288" w:name="_Toc181378784"/>
      <w:r>
        <w:t>Figura 4.2 – Relatório de cobertura do sistema móvel</w:t>
      </w:r>
      <w:bookmarkEnd w:id="288"/>
    </w:p>
    <w:p w14:paraId="630A43AA" w14:textId="77777777" w:rsidR="00B66EF4" w:rsidRDefault="00B66EF4" w:rsidP="00B66EF4">
      <w:pPr>
        <w:ind w:firstLine="0"/>
        <w:jc w:val="center"/>
      </w:pPr>
    </w:p>
    <w:p w14:paraId="1BD2C845" w14:textId="577A739A" w:rsidR="0048457C" w:rsidRPr="008F58FD" w:rsidRDefault="00D43CEA" w:rsidP="0048457C">
      <w:r>
        <w:t xml:space="preserve">Com base na FIGURA 4.2 pode-se ver que a cobertura obtida foi </w:t>
      </w:r>
      <w:r w:rsidR="009F3D8F">
        <w:t xml:space="preserve">de 73%, </w:t>
      </w:r>
      <w:r>
        <w:t xml:space="preserve">inferior em relação ao sistema web, isso se dá porque apenas testes de integração foram criados para o sistema </w:t>
      </w:r>
      <w:del w:id="289" w:author="João Paulo Gomes dos Santos" w:date="2011-10-31T21:39:00Z">
        <w:r w:rsidRPr="00A93C19" w:rsidDel="00A93C19">
          <w:delText>mobile</w:delText>
        </w:r>
        <w:r w:rsidRPr="00FC09F8" w:rsidDel="00A93C19">
          <w:rPr>
            <w:sz w:val="32"/>
          </w:rPr>
          <w:delText xml:space="preserve"> </w:delText>
        </w:r>
      </w:del>
      <w:ins w:id="290" w:author="João Paulo Gomes dos Santos" w:date="2011-10-31T21:39:00Z">
        <w:r w:rsidR="00A93C19">
          <w:t>móvel</w:t>
        </w:r>
        <w:r w:rsidR="00A93C19" w:rsidRPr="00FC09F8">
          <w:rPr>
            <w:sz w:val="32"/>
          </w:rPr>
          <w:t xml:space="preserve"> </w:t>
        </w:r>
      </w:ins>
      <w:r>
        <w:t>e as ferramentas de testes dificultam o desenvolvimento seguinte o TDD.</w:t>
      </w:r>
    </w:p>
    <w:bookmarkEnd w:id="271"/>
    <w:bookmarkEnd w:id="272"/>
    <w:bookmarkEnd w:id="273"/>
    <w:bookmarkEnd w:id="274"/>
    <w:bookmarkEnd w:id="275"/>
    <w:bookmarkEnd w:id="276"/>
    <w:bookmarkEnd w:id="277"/>
    <w:bookmarkEnd w:id="278"/>
    <w:p w14:paraId="0059CE0C" w14:textId="77777777" w:rsidR="00185542" w:rsidRDefault="00185542" w:rsidP="007E6AEB"/>
    <w:p w14:paraId="104240B5" w14:textId="77777777" w:rsidR="00C17C88" w:rsidRPr="00113FF7" w:rsidRDefault="00C17C88" w:rsidP="007E6AEB"/>
    <w:p w14:paraId="58B928E2" w14:textId="77777777" w:rsidR="00B06900" w:rsidRPr="00113FF7" w:rsidRDefault="00B06900" w:rsidP="007E6AEB"/>
    <w:p w14:paraId="52625919" w14:textId="77777777" w:rsidR="00B06900" w:rsidRPr="00113FF7" w:rsidRDefault="00B06900" w:rsidP="007E6AEB"/>
    <w:p w14:paraId="2200EED3" w14:textId="77777777" w:rsidR="00067A0D" w:rsidRPr="00113FF7" w:rsidRDefault="00067A0D" w:rsidP="00B66EF4">
      <w:pPr>
        <w:ind w:firstLine="0"/>
      </w:pPr>
    </w:p>
    <w:p w14:paraId="18D6C6DB" w14:textId="77777777" w:rsidR="005D0E47" w:rsidRPr="00113FF7" w:rsidRDefault="00550A07" w:rsidP="006F3AA5">
      <w:pPr>
        <w:pStyle w:val="Heading1"/>
      </w:pPr>
      <w:bookmarkStart w:id="291" w:name="_Toc144614347"/>
      <w:bookmarkStart w:id="292" w:name="_Toc144614594"/>
      <w:bookmarkStart w:id="293" w:name="_Toc144627073"/>
      <w:bookmarkStart w:id="294" w:name="_Toc144630252"/>
      <w:bookmarkStart w:id="295" w:name="_Toc144691052"/>
      <w:bookmarkStart w:id="296" w:name="_Toc144691520"/>
      <w:bookmarkStart w:id="297" w:name="_Toc144692271"/>
      <w:bookmarkStart w:id="298" w:name="_Toc144805843"/>
      <w:bookmarkStart w:id="299" w:name="_Toc144807464"/>
      <w:bookmarkStart w:id="300" w:name="_Toc144811475"/>
      <w:bookmarkStart w:id="301" w:name="_Toc144812020"/>
      <w:bookmarkStart w:id="302" w:name="_Toc144812363"/>
      <w:bookmarkStart w:id="303" w:name="_Toc149724332"/>
      <w:bookmarkStart w:id="304" w:name="_Toc150052731"/>
      <w:bookmarkStart w:id="305" w:name="_Toc150053222"/>
      <w:bookmarkStart w:id="306" w:name="_Toc150053989"/>
      <w:bookmarkStart w:id="307" w:name="_Toc150054445"/>
      <w:bookmarkStart w:id="308" w:name="_Toc150054648"/>
      <w:bookmarkStart w:id="309" w:name="_Toc150054863"/>
      <w:bookmarkStart w:id="310" w:name="_Toc156710937"/>
      <w:bookmarkStart w:id="311" w:name="_Toc156712246"/>
      <w:bookmarkStart w:id="312" w:name="_Toc167274013"/>
      <w:bookmarkStart w:id="313" w:name="_Toc167274180"/>
      <w:bookmarkStart w:id="314" w:name="_Toc167274308"/>
      <w:bookmarkStart w:id="315" w:name="_Toc198716027"/>
      <w:bookmarkStart w:id="316" w:name="_Toc198716144"/>
      <w:bookmarkStart w:id="317" w:name="_Toc221345537"/>
      <w:bookmarkStart w:id="318" w:name="_Toc222801067"/>
      <w:bookmarkStart w:id="319" w:name="_Toc232224856"/>
      <w:bookmarkStart w:id="320" w:name="_Toc232225035"/>
      <w:bookmarkStart w:id="321" w:name="_Toc181378829"/>
      <w:r w:rsidRPr="00113FF7">
        <w:lastRenderedPageBreak/>
        <w:t>CONCLUSÃO</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02978DDD" w14:textId="142CB116" w:rsidR="003A5221" w:rsidRDefault="003A5221" w:rsidP="007E6AEB">
      <w:r>
        <w:t xml:space="preserve">Pode-se concluir que adotando práticas do pensando </w:t>
      </w:r>
      <w:r w:rsidRPr="003A5221">
        <w:rPr>
          <w:i/>
        </w:rPr>
        <w:t>Lean</w:t>
      </w:r>
      <w:r>
        <w:t xml:space="preserve">, juntamente com </w:t>
      </w:r>
      <w:r w:rsidRPr="003A5221">
        <w:rPr>
          <w:i/>
        </w:rPr>
        <w:t>Test Driven Development</w:t>
      </w:r>
      <w:r w:rsidR="00DF1C73">
        <w:t xml:space="preserve"> </w:t>
      </w:r>
      <w:ins w:id="322" w:author="João Paulo Gomes dos Santos" w:date="2011-10-31T22:01:00Z">
        <w:r w:rsidR="00237E5D">
          <w:t xml:space="preserve">tem-se como resultado </w:t>
        </w:r>
      </w:ins>
      <w:del w:id="323" w:author="João Paulo Gomes dos Santos" w:date="2011-10-31T22:01:00Z">
        <w:r w:rsidR="00DF1C73" w:rsidDel="00237E5D">
          <w:delText xml:space="preserve">conseguimos </w:delText>
        </w:r>
      </w:del>
      <w:ins w:id="324" w:author="João Paulo Gomes dos Santos" w:date="2011-10-31T22:01:00Z">
        <w:r w:rsidR="00237E5D">
          <w:t>um aumento d</w:t>
        </w:r>
      </w:ins>
      <w:del w:id="325" w:author="João Paulo Gomes dos Santos" w:date="2011-10-31T22:01:00Z">
        <w:r w:rsidR="00DF1C73" w:rsidDel="00237E5D">
          <w:delText xml:space="preserve">aumentar </w:delText>
        </w:r>
      </w:del>
      <w:r w:rsidR="00DF1C73">
        <w:t>a confiabilidade do sistema a ser desenvolvido.</w:t>
      </w:r>
    </w:p>
    <w:p w14:paraId="0B2A03A5" w14:textId="7777777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65DA98CC" w14:textId="77777777" w:rsidR="00C61D09" w:rsidRDefault="00C61D09" w:rsidP="007E6AEB">
      <w:r>
        <w:t xml:space="preserve">Além disso, a cobertura de testes obtida pelo código gerado é muito boa. </w:t>
      </w:r>
    </w:p>
    <w:p w14:paraId="0E24C25D" w14:textId="5DD51859" w:rsidR="0028033F" w:rsidRDefault="00CC408A" w:rsidP="004175B2">
      <w:r>
        <w:t xml:space="preserve">Segundo </w:t>
      </w:r>
      <w:r w:rsidRPr="00370553">
        <w:rPr>
          <w:noProof/>
        </w:rPr>
        <w:t>(TASSEY, 2002)</w:t>
      </w:r>
      <w:r w:rsidR="00C61D09">
        <w:t>, uma boa cobertura de testes nos garante uma redução significativa no número de defeitos. Assim pode-se concluir que quando</w:t>
      </w:r>
      <w:ins w:id="326" w:author="João Paulo Gomes dos Santos" w:date="2011-10-31T22:01:00Z">
        <w:r w:rsidR="002808AE">
          <w:t xml:space="preserve"> </w:t>
        </w:r>
      </w:ins>
      <w:del w:id="327" w:author="João Paulo Gomes dos Santos" w:date="2011-10-31T22:01:00Z">
        <w:r w:rsidR="00C61D09" w:rsidDel="002808AE">
          <w:delText xml:space="preserve"> usamos </w:delText>
        </w:r>
      </w:del>
      <w:r w:rsidR="00C61D09" w:rsidRPr="00C61D09">
        <w:rPr>
          <w:i/>
        </w:rPr>
        <w:t>Test Driven Development</w:t>
      </w:r>
      <w:r w:rsidR="00C61D09">
        <w:t xml:space="preserve"> </w:t>
      </w:r>
      <w:ins w:id="328" w:author="João Paulo Gomes dos Santos" w:date="2011-10-31T22:01:00Z">
        <w:r w:rsidR="002808AE">
          <w:t xml:space="preserve">é usado </w:t>
        </w:r>
      </w:ins>
      <w:r w:rsidR="00C61D09">
        <w:t>te</w:t>
      </w:r>
      <w:ins w:id="329" w:author="João Paulo Gomes dos Santos" w:date="2011-10-31T22:01:00Z">
        <w:r w:rsidR="002808AE">
          <w:t>m-se como resultado</w:t>
        </w:r>
      </w:ins>
      <w:del w:id="330" w:author="João Paulo Gomes dos Santos" w:date="2011-10-31T22:01:00Z">
        <w:r w:rsidR="00C61D09" w:rsidDel="002808AE">
          <w:delText>mos</w:delText>
        </w:r>
      </w:del>
      <w:r w:rsidR="00C61D09">
        <w:t xml:space="preserve"> um sistema</w:t>
      </w:r>
      <w:r w:rsidR="004175B2">
        <w:t xml:space="preserve"> com um número reduzido de defeitos.</w:t>
      </w:r>
    </w:p>
    <w:p w14:paraId="3341226F"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64D2BC16" w14:textId="0A36966C" w:rsidR="00664B0E" w:rsidRDefault="00664B0E" w:rsidP="004175B2">
      <w:r>
        <w:t>A taxa de cobertura obtida com testes de unidade é bem superior em comparação à taxa obtida apenas com testes de integração</w:t>
      </w:r>
      <w:r w:rsidR="007C6825">
        <w:t xml:space="preserve">, além disso, a rastreabilidade dos erros nos testes de unidade é bem maior, já que </w:t>
      </w:r>
      <w:del w:id="331" w:author="João Paulo Gomes dos Santos" w:date="2011-10-31T22:02:00Z">
        <w:r w:rsidR="007C6825" w:rsidDel="00544C59">
          <w:delText xml:space="preserve">conseguimos </w:delText>
        </w:r>
      </w:del>
      <w:ins w:id="332" w:author="João Paulo Gomes dos Santos" w:date="2011-10-31T22:02:00Z">
        <w:r w:rsidR="00544C59">
          <w:t>é possível</w:t>
        </w:r>
        <w:bookmarkStart w:id="333" w:name="_GoBack"/>
        <w:bookmarkEnd w:id="333"/>
        <w:r w:rsidR="00544C59">
          <w:t xml:space="preserve"> </w:t>
        </w:r>
      </w:ins>
      <w:r w:rsidR="007C6825">
        <w:t xml:space="preserve">apontar </w:t>
      </w:r>
      <w:r w:rsidR="006E36CC">
        <w:t>com maior precisão a parte do código que deu origem ao defeito</w:t>
      </w:r>
      <w:r w:rsidR="007C6825">
        <w:t>.</w:t>
      </w:r>
    </w:p>
    <w:p w14:paraId="038687F0" w14:textId="77777777" w:rsidR="006E36CC" w:rsidRPr="00113FF7" w:rsidRDefault="005E11CC" w:rsidP="004175B2">
      <w:r>
        <w:t>Outro ponto importante é que a integração entre sistemas web e sistemas móveis é perfeitamente possível e pode ser feita de forma fácil</w:t>
      </w:r>
      <w:r w:rsidR="00C72D89">
        <w:t xml:space="preserve"> com o uso de novas tecnologias que estão surgindo</w:t>
      </w:r>
      <w:r>
        <w:t>.</w:t>
      </w:r>
    </w:p>
    <w:p w14:paraId="5B19C3E6" w14:textId="77777777" w:rsidR="00550A07" w:rsidRPr="00113FF7" w:rsidRDefault="00550A07" w:rsidP="007E6AEB"/>
    <w:p w14:paraId="067D33DD" w14:textId="77777777" w:rsidR="005D0E47" w:rsidRPr="00113FF7" w:rsidRDefault="005D0E47" w:rsidP="007E6AEB"/>
    <w:p w14:paraId="0C3B4894" w14:textId="77777777" w:rsidR="007614B0" w:rsidRPr="00113FF7" w:rsidRDefault="007614B0" w:rsidP="007E6AEB"/>
    <w:p w14:paraId="595C1E72" w14:textId="77777777" w:rsidR="007614B0" w:rsidRPr="00113FF7" w:rsidRDefault="007614B0" w:rsidP="007E6AEB"/>
    <w:p w14:paraId="3E08DC99" w14:textId="77777777" w:rsidR="007614B0" w:rsidRPr="00113FF7" w:rsidRDefault="007614B0" w:rsidP="007E6AEB"/>
    <w:p w14:paraId="7503A39C" w14:textId="77777777" w:rsidR="007614B0" w:rsidRPr="00113FF7" w:rsidRDefault="007614B0" w:rsidP="007E6AEB"/>
    <w:p w14:paraId="27A88332" w14:textId="77777777" w:rsidR="007614B0" w:rsidRPr="00113FF7" w:rsidRDefault="007614B0" w:rsidP="007E6AEB"/>
    <w:p w14:paraId="06BDE1D2" w14:textId="77777777" w:rsidR="007614B0" w:rsidRPr="00113FF7" w:rsidRDefault="007614B0" w:rsidP="007E6AEB"/>
    <w:p w14:paraId="3D8CE1CC" w14:textId="77777777" w:rsidR="007614B0" w:rsidRPr="00113FF7" w:rsidRDefault="007614B0" w:rsidP="007E6AEB"/>
    <w:p w14:paraId="60BF24E7" w14:textId="77777777" w:rsidR="007614B0" w:rsidRPr="00113FF7" w:rsidRDefault="007614B0" w:rsidP="007E6AEB"/>
    <w:p w14:paraId="1FF78AEF" w14:textId="77777777" w:rsidR="00067A0D" w:rsidRPr="00113FF7" w:rsidRDefault="00067A0D" w:rsidP="00346157">
      <w:pPr>
        <w:sectPr w:rsidR="00067A0D" w:rsidRPr="00113FF7" w:rsidSect="006C352F">
          <w:footerReference w:type="default" r:id="rId23"/>
          <w:pgSz w:w="11907" w:h="16840" w:code="9"/>
          <w:pgMar w:top="1701" w:right="1134" w:bottom="1134" w:left="1701" w:header="709" w:footer="1418" w:gutter="0"/>
          <w:pgNumType w:start="3"/>
          <w:cols w:space="708"/>
          <w:docGrid w:linePitch="360"/>
        </w:sectPr>
      </w:pPr>
      <w:bookmarkStart w:id="334" w:name="_REFERÊNCIAS_BIBLIOGRÁFICAS"/>
      <w:bookmarkStart w:id="335" w:name="_Toc143669284"/>
      <w:bookmarkStart w:id="336" w:name="_Toc144003460"/>
      <w:bookmarkStart w:id="337" w:name="_Toc144004110"/>
      <w:bookmarkStart w:id="338" w:name="_Toc144004164"/>
      <w:bookmarkStart w:id="339" w:name="_Toc144004613"/>
      <w:bookmarkStart w:id="340" w:name="_Toc144288100"/>
      <w:bookmarkStart w:id="341" w:name="_Toc144288597"/>
      <w:bookmarkStart w:id="342" w:name="_Toc144609689"/>
      <w:bookmarkStart w:id="343" w:name="_Toc144614348"/>
      <w:bookmarkStart w:id="344" w:name="_Toc144614595"/>
      <w:bookmarkStart w:id="345" w:name="_Toc144627074"/>
      <w:bookmarkStart w:id="346" w:name="_Toc144630253"/>
      <w:bookmarkStart w:id="347" w:name="_Toc144691053"/>
      <w:bookmarkStart w:id="348" w:name="_Toc144691521"/>
      <w:bookmarkStart w:id="349" w:name="_Toc144692272"/>
      <w:bookmarkStart w:id="350" w:name="_Toc144805844"/>
      <w:bookmarkStart w:id="351" w:name="_Toc149724145"/>
      <w:bookmarkStart w:id="352" w:name="_Toc149724333"/>
      <w:bookmarkStart w:id="353" w:name="_Toc150052732"/>
      <w:bookmarkStart w:id="354" w:name="_Toc150053223"/>
      <w:bookmarkStart w:id="355" w:name="_Toc150053990"/>
      <w:bookmarkStart w:id="356" w:name="_Toc150054446"/>
      <w:bookmarkStart w:id="357" w:name="_Toc150054649"/>
      <w:bookmarkStart w:id="358" w:name="_Toc150054864"/>
      <w:bookmarkStart w:id="359" w:name="_Toc151433549"/>
      <w:bookmarkStart w:id="360" w:name="_Toc151434320"/>
      <w:bookmarkEnd w:id="334"/>
    </w:p>
    <w:p w14:paraId="7699C491" w14:textId="77777777" w:rsidR="003354B5" w:rsidRPr="0000752B" w:rsidRDefault="00B26EA1" w:rsidP="0043393D">
      <w:pPr>
        <w:pStyle w:val="REFERNCIA"/>
        <w:rPr>
          <w:lang w:val="en-US"/>
        </w:rPr>
      </w:pPr>
      <w:bookmarkStart w:id="361" w:name="_Toc152395091"/>
      <w:bookmarkStart w:id="362" w:name="_Toc156710938"/>
      <w:bookmarkStart w:id="363" w:name="_Toc156712247"/>
      <w:bookmarkStart w:id="364" w:name="_Toc167274014"/>
      <w:bookmarkStart w:id="365" w:name="_Toc167274181"/>
      <w:bookmarkStart w:id="366" w:name="_Toc167274309"/>
      <w:bookmarkStart w:id="367" w:name="_Toc198716028"/>
      <w:bookmarkStart w:id="368" w:name="_Toc198716145"/>
      <w:bookmarkStart w:id="369" w:name="_Toc222801068"/>
      <w:bookmarkStart w:id="370" w:name="_Toc232224857"/>
      <w:bookmarkStart w:id="371" w:name="_Toc232225036"/>
      <w:r w:rsidRPr="0000752B">
        <w:rPr>
          <w:lang w:val="en-US"/>
        </w:rPr>
        <w:lastRenderedPageBreak/>
        <w:t>R</w:t>
      </w:r>
      <w:r w:rsidR="005D0E47" w:rsidRPr="0000752B">
        <w:rPr>
          <w:lang w:val="en-US"/>
        </w:rPr>
        <w:t>EFERÊNCIAS</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0416F567" w14:textId="77777777" w:rsidR="004056FB" w:rsidRPr="0000752B" w:rsidRDefault="004056FB" w:rsidP="004056FB">
      <w:pPr>
        <w:pStyle w:val="Bibliography"/>
        <w:rPr>
          <w:noProof/>
          <w:lang w:val="en-US"/>
        </w:rPr>
      </w:pPr>
      <w:bookmarkStart w:id="372" w:name="_Toc144630254"/>
      <w:bookmarkStart w:id="373" w:name="_Toc144691054"/>
      <w:bookmarkStart w:id="374" w:name="_Toc144691522"/>
      <w:bookmarkStart w:id="375" w:name="_Toc144692273"/>
      <w:bookmarkStart w:id="376" w:name="_Toc144805848"/>
      <w:bookmarkStart w:id="377" w:name="_Toc149724148"/>
      <w:bookmarkStart w:id="378" w:name="_Toc149724336"/>
      <w:bookmarkStart w:id="379" w:name="_Toc150052735"/>
      <w:bookmarkStart w:id="380" w:name="_Toc150053226"/>
      <w:bookmarkStart w:id="381" w:name="_Toc150053993"/>
      <w:bookmarkStart w:id="382" w:name="_Toc150054449"/>
      <w:bookmarkStart w:id="383" w:name="_Toc150054652"/>
      <w:bookmarkStart w:id="384" w:name="_Toc150054866"/>
      <w:bookmarkStart w:id="385" w:name="_Toc151433551"/>
      <w:bookmarkStart w:id="386" w:name="_Toc151434322"/>
      <w:bookmarkStart w:id="387" w:name="_Toc143669286"/>
      <w:bookmarkStart w:id="388" w:name="_Toc144003462"/>
      <w:bookmarkStart w:id="389" w:name="_Toc144004112"/>
      <w:bookmarkStart w:id="390" w:name="_Toc144004166"/>
      <w:bookmarkStart w:id="391" w:name="_Toc144004615"/>
      <w:bookmarkStart w:id="392" w:name="_Toc144288102"/>
      <w:bookmarkStart w:id="393" w:name="_Toc144288599"/>
      <w:bookmarkStart w:id="394" w:name="_Toc144544687"/>
      <w:bookmarkStart w:id="395" w:name="_Toc144545423"/>
      <w:bookmarkStart w:id="396" w:name="_Toc144609690"/>
      <w:bookmarkStart w:id="397" w:name="_Toc144614349"/>
      <w:bookmarkStart w:id="398" w:name="_Toc144614596"/>
      <w:r w:rsidRPr="0000752B">
        <w:rPr>
          <w:noProof/>
          <w:lang w:val="en-US"/>
        </w:rPr>
        <w:t xml:space="preserve">WEBBER, J. </w:t>
      </w:r>
      <w:r w:rsidRPr="0000752B">
        <w:rPr>
          <w:b/>
          <w:bCs/>
          <w:noProof/>
          <w:lang w:val="en-US"/>
        </w:rPr>
        <w:t>REST in Practice:</w:t>
      </w:r>
      <w:r w:rsidRPr="0000752B">
        <w:rPr>
          <w:noProof/>
          <w:lang w:val="en-US"/>
        </w:rPr>
        <w:t xml:space="preserve"> Hypermedia and Systems Architecture. [S.l.]: O'Reilly Media, 2010.</w:t>
      </w:r>
    </w:p>
    <w:p w14:paraId="7FD1144E" w14:textId="77777777" w:rsidR="004056FB" w:rsidRPr="0000752B" w:rsidRDefault="004056FB" w:rsidP="004056FB">
      <w:pPr>
        <w:pStyle w:val="Bibliography"/>
        <w:rPr>
          <w:noProof/>
          <w:lang w:val="en-US"/>
        </w:rPr>
      </w:pPr>
      <w:r w:rsidRPr="0000752B">
        <w:rPr>
          <w:noProof/>
          <w:lang w:val="en-US"/>
        </w:rPr>
        <w:t xml:space="preserve">BURNETTE, E. </w:t>
      </w:r>
      <w:r w:rsidRPr="0000752B">
        <w:rPr>
          <w:b/>
          <w:bCs/>
          <w:noProof/>
          <w:lang w:val="en-US"/>
        </w:rPr>
        <w:t>Hello, Android:</w:t>
      </w:r>
      <w:r w:rsidRPr="0000752B">
        <w:rPr>
          <w:noProof/>
          <w:lang w:val="en-US"/>
        </w:rPr>
        <w:t xml:space="preserve"> Introducing Google's Mobile Development Platform. [S.l.]: Pragmatic Bookshelf, 2010.</w:t>
      </w:r>
    </w:p>
    <w:p w14:paraId="1304F4C4" w14:textId="77777777" w:rsidR="004056FB" w:rsidRPr="0000752B" w:rsidRDefault="004056FB" w:rsidP="004056FB">
      <w:pPr>
        <w:pStyle w:val="Bibliography"/>
        <w:rPr>
          <w:noProof/>
          <w:lang w:val="en-US"/>
        </w:rPr>
      </w:pPr>
      <w:r w:rsidRPr="0000752B">
        <w:rPr>
          <w:noProof/>
          <w:lang w:val="en-US"/>
        </w:rPr>
        <w:t xml:space="preserve">BECK, K. </w:t>
      </w:r>
      <w:r w:rsidRPr="0000752B">
        <w:rPr>
          <w:b/>
          <w:bCs/>
          <w:noProof/>
          <w:lang w:val="en-US"/>
        </w:rPr>
        <w:t>Smalltalk Best Practice Patterns</w:t>
      </w:r>
      <w:r w:rsidRPr="0000752B">
        <w:rPr>
          <w:noProof/>
          <w:lang w:val="en-US"/>
        </w:rPr>
        <w:t>. [S.l.]: Prentice Hall, 1996.</w:t>
      </w:r>
    </w:p>
    <w:p w14:paraId="402EC391" w14:textId="77777777" w:rsidR="004056FB" w:rsidRPr="0000752B" w:rsidRDefault="004056FB" w:rsidP="004056FB">
      <w:pPr>
        <w:pStyle w:val="Bibliography"/>
        <w:rPr>
          <w:noProof/>
          <w:lang w:val="en-US"/>
        </w:rPr>
      </w:pPr>
      <w:r w:rsidRPr="0000752B">
        <w:rPr>
          <w:noProof/>
          <w:lang w:val="en-US"/>
        </w:rPr>
        <w:t xml:space="preserve">BECK, K. </w:t>
      </w:r>
      <w:r w:rsidRPr="0000752B">
        <w:rPr>
          <w:b/>
          <w:bCs/>
          <w:noProof/>
          <w:lang w:val="en-US"/>
        </w:rPr>
        <w:t>Extreme Programming Explained:</w:t>
      </w:r>
      <w:r w:rsidRPr="0000752B">
        <w:rPr>
          <w:noProof/>
          <w:lang w:val="en-US"/>
        </w:rPr>
        <w:t xml:space="preserve"> Embrace Change. [S.l.]: Addison-Wesley Professional, 1999.</w:t>
      </w:r>
    </w:p>
    <w:p w14:paraId="5D116CA3" w14:textId="77777777" w:rsidR="004056FB" w:rsidRPr="0000752B" w:rsidRDefault="004056FB" w:rsidP="004056FB">
      <w:pPr>
        <w:pStyle w:val="Bibliography"/>
        <w:rPr>
          <w:noProof/>
          <w:lang w:val="en-US"/>
        </w:rPr>
      </w:pPr>
      <w:r w:rsidRPr="0000752B">
        <w:rPr>
          <w:noProof/>
          <w:lang w:val="en-US"/>
        </w:rPr>
        <w:t xml:space="preserve">EVANS, G. </w:t>
      </w:r>
      <w:r w:rsidRPr="0000752B">
        <w:rPr>
          <w:b/>
          <w:bCs/>
          <w:noProof/>
          <w:lang w:val="en-US"/>
        </w:rPr>
        <w:t>Agile RUP for non-object-oriented projects</w:t>
      </w:r>
      <w:r w:rsidRPr="0000752B">
        <w:rPr>
          <w:noProof/>
          <w:lang w:val="en-US"/>
        </w:rPr>
        <w:t>. [S.l.]: [s.n.], 2003.</w:t>
      </w:r>
    </w:p>
    <w:p w14:paraId="008196B0" w14:textId="77777777" w:rsidR="004056FB" w:rsidRPr="0000752B" w:rsidRDefault="004056FB" w:rsidP="004056FB">
      <w:pPr>
        <w:pStyle w:val="Bibliography"/>
        <w:rPr>
          <w:noProof/>
          <w:lang w:val="en-US"/>
        </w:rPr>
      </w:pPr>
      <w:r w:rsidRPr="0000752B">
        <w:rPr>
          <w:noProof/>
          <w:lang w:val="en-US"/>
        </w:rPr>
        <w:t xml:space="preserve">DUSTIN, E. </w:t>
      </w:r>
      <w:r w:rsidRPr="0000752B">
        <w:rPr>
          <w:b/>
          <w:bCs/>
          <w:noProof/>
          <w:lang w:val="en-US"/>
        </w:rPr>
        <w:t>Effective Software Testing:</w:t>
      </w:r>
      <w:r w:rsidRPr="0000752B">
        <w:rPr>
          <w:noProof/>
          <w:lang w:val="en-US"/>
        </w:rPr>
        <w:t xml:space="preserve"> 50 Specific Ways to Improve Your Testing. [S.l.]: Addison Wesley, 2002.</w:t>
      </w:r>
    </w:p>
    <w:p w14:paraId="067E9FE1" w14:textId="77777777" w:rsidR="004056FB" w:rsidRPr="0000752B" w:rsidRDefault="004056FB" w:rsidP="004056FB">
      <w:pPr>
        <w:pStyle w:val="Bibliography"/>
        <w:rPr>
          <w:noProof/>
          <w:lang w:val="en-US"/>
        </w:rPr>
      </w:pPr>
      <w:r w:rsidRPr="0000752B">
        <w:rPr>
          <w:noProof/>
          <w:lang w:val="en-US"/>
        </w:rPr>
        <w:t xml:space="preserve">FERNANDEZ, O. </w:t>
      </w:r>
      <w:r w:rsidRPr="0000752B">
        <w:rPr>
          <w:b/>
          <w:bCs/>
          <w:noProof/>
          <w:lang w:val="en-US"/>
        </w:rPr>
        <w:t>The Rails 3 Way</w:t>
      </w:r>
      <w:r w:rsidRPr="0000752B">
        <w:rPr>
          <w:noProof/>
          <w:lang w:val="en-US"/>
        </w:rPr>
        <w:t>. Boston: Addison-Wesley Professional, 2010.</w:t>
      </w:r>
    </w:p>
    <w:p w14:paraId="42C82839" w14:textId="77777777" w:rsidR="004056FB" w:rsidRPr="0000752B" w:rsidRDefault="004056FB" w:rsidP="004056FB">
      <w:pPr>
        <w:pStyle w:val="Bibliography"/>
        <w:rPr>
          <w:noProof/>
          <w:lang w:val="en-US"/>
        </w:rPr>
      </w:pPr>
      <w:r w:rsidRPr="0000752B">
        <w:rPr>
          <w:noProof/>
          <w:lang w:val="en-US"/>
        </w:rPr>
        <w:t xml:space="preserve">FLING, B. </w:t>
      </w:r>
      <w:r w:rsidRPr="0000752B">
        <w:rPr>
          <w:b/>
          <w:bCs/>
          <w:noProof/>
          <w:lang w:val="en-US"/>
        </w:rPr>
        <w:t>Mobile Design and Development</w:t>
      </w:r>
      <w:r w:rsidRPr="0000752B">
        <w:rPr>
          <w:noProof/>
          <w:lang w:val="en-US"/>
        </w:rPr>
        <w:t>. Sebastopol: O’Reilly Media, 2009.</w:t>
      </w:r>
    </w:p>
    <w:p w14:paraId="13BBDB80" w14:textId="77777777" w:rsidR="004056FB" w:rsidRPr="0000752B" w:rsidRDefault="004056FB" w:rsidP="004056FB">
      <w:pPr>
        <w:pStyle w:val="Bibliography"/>
        <w:rPr>
          <w:noProof/>
          <w:lang w:val="en-US"/>
        </w:rPr>
      </w:pPr>
      <w:r w:rsidRPr="0000752B">
        <w:rPr>
          <w:noProof/>
          <w:lang w:val="en-US"/>
        </w:rPr>
        <w:t xml:space="preserve">FREEMAN, S. </w:t>
      </w:r>
      <w:r w:rsidRPr="0000752B">
        <w:rPr>
          <w:b/>
          <w:bCs/>
          <w:noProof/>
          <w:lang w:val="en-US"/>
        </w:rPr>
        <w:t>Growing Object-Oriented Software, Guided by Tests</w:t>
      </w:r>
      <w:r w:rsidRPr="0000752B">
        <w:rPr>
          <w:noProof/>
          <w:lang w:val="en-US"/>
        </w:rPr>
        <w:t>. [S.l.]: Addison-Wesley Professional, 2009.</w:t>
      </w:r>
    </w:p>
    <w:p w14:paraId="28E067FC" w14:textId="77777777" w:rsidR="004056FB" w:rsidRDefault="004056FB" w:rsidP="004056FB">
      <w:pPr>
        <w:pStyle w:val="Bibliography"/>
        <w:rPr>
          <w:noProof/>
        </w:rPr>
      </w:pPr>
      <w:r>
        <w:rPr>
          <w:noProof/>
        </w:rPr>
        <w:t xml:space="preserve">GUERRA, E. M. </w:t>
      </w:r>
      <w:r>
        <w:rPr>
          <w:b/>
          <w:bCs/>
          <w:noProof/>
        </w:rPr>
        <w:t>Um estudo sobre refatoração de código de teste</w:t>
      </w:r>
      <w:r>
        <w:rPr>
          <w:noProof/>
        </w:rPr>
        <w:t>. São José dos Campos: [s.n.], 2005.</w:t>
      </w:r>
    </w:p>
    <w:p w14:paraId="44020803" w14:textId="77777777" w:rsidR="004056FB" w:rsidRPr="0000752B" w:rsidRDefault="004056FB" w:rsidP="004056FB">
      <w:pPr>
        <w:pStyle w:val="Bibliography"/>
        <w:rPr>
          <w:noProof/>
          <w:lang w:val="en-US"/>
        </w:rPr>
      </w:pPr>
      <w:r w:rsidRPr="0000752B">
        <w:rPr>
          <w:noProof/>
          <w:lang w:val="en-US"/>
        </w:rPr>
        <w:t xml:space="preserve">HUNT, A. </w:t>
      </w:r>
      <w:r w:rsidRPr="0000752B">
        <w:rPr>
          <w:b/>
          <w:bCs/>
          <w:noProof/>
          <w:lang w:val="en-US"/>
        </w:rPr>
        <w:t>Pragmatic Unit Testing in Java with JUnit</w:t>
      </w:r>
      <w:r w:rsidRPr="0000752B">
        <w:rPr>
          <w:noProof/>
          <w:lang w:val="en-US"/>
        </w:rPr>
        <w:t>. [S.l.]: The Pragmatic Programmers, 2003.</w:t>
      </w:r>
    </w:p>
    <w:p w14:paraId="1CFA3049" w14:textId="77777777" w:rsidR="004056FB" w:rsidRPr="0000752B" w:rsidRDefault="004056FB" w:rsidP="004056FB">
      <w:pPr>
        <w:pStyle w:val="Bibliography"/>
        <w:rPr>
          <w:noProof/>
          <w:lang w:val="en-US"/>
        </w:rPr>
      </w:pPr>
      <w:r w:rsidRPr="0000752B">
        <w:rPr>
          <w:noProof/>
          <w:lang w:val="en-US"/>
        </w:rPr>
        <w:t xml:space="preserve">JACOBSON, I. </w:t>
      </w:r>
      <w:r w:rsidRPr="0000752B">
        <w:rPr>
          <w:b/>
          <w:bCs/>
          <w:noProof/>
          <w:lang w:val="en-US"/>
        </w:rPr>
        <w:t>The Unified Software Development Process</w:t>
      </w:r>
      <w:r w:rsidRPr="0000752B">
        <w:rPr>
          <w:noProof/>
          <w:lang w:val="en-US"/>
        </w:rPr>
        <w:t>. [S.l.]: Addison-Wesley Professional, 1999.</w:t>
      </w:r>
    </w:p>
    <w:p w14:paraId="451B2827" w14:textId="77777777" w:rsidR="004056FB" w:rsidRPr="0000752B" w:rsidRDefault="004056FB" w:rsidP="004056FB">
      <w:pPr>
        <w:pStyle w:val="Bibliography"/>
        <w:rPr>
          <w:noProof/>
          <w:lang w:val="en-US"/>
        </w:rPr>
      </w:pPr>
      <w:r w:rsidRPr="0000752B">
        <w:rPr>
          <w:noProof/>
          <w:lang w:val="en-US"/>
        </w:rPr>
        <w:t xml:space="preserve">NEUBURG, M. </w:t>
      </w:r>
      <w:r w:rsidRPr="0000752B">
        <w:rPr>
          <w:b/>
          <w:bCs/>
          <w:noProof/>
          <w:lang w:val="en-US"/>
        </w:rPr>
        <w:t>Programming iOS 4</w:t>
      </w:r>
      <w:r w:rsidRPr="0000752B">
        <w:rPr>
          <w:noProof/>
          <w:lang w:val="en-US"/>
        </w:rPr>
        <w:t>. [S.l.]: O’Reilly Media, Inc., 2011.</w:t>
      </w:r>
    </w:p>
    <w:p w14:paraId="3DE02C85" w14:textId="77777777" w:rsidR="004056FB" w:rsidRPr="0000752B" w:rsidRDefault="004056FB" w:rsidP="004056FB">
      <w:pPr>
        <w:pStyle w:val="Bibliography"/>
        <w:rPr>
          <w:noProof/>
          <w:lang w:val="en-US"/>
        </w:rPr>
      </w:pPr>
      <w:r w:rsidRPr="0000752B">
        <w:rPr>
          <w:noProof/>
          <w:lang w:val="en-US"/>
        </w:rPr>
        <w:t xml:space="preserve">MYERS, G. J. </w:t>
      </w:r>
      <w:r w:rsidRPr="0000752B">
        <w:rPr>
          <w:b/>
          <w:bCs/>
          <w:noProof/>
          <w:lang w:val="en-US"/>
        </w:rPr>
        <w:t>Testing, The Art of Software</w:t>
      </w:r>
      <w:r w:rsidRPr="0000752B">
        <w:rPr>
          <w:noProof/>
          <w:lang w:val="en-US"/>
        </w:rPr>
        <w:t>. 2ª Edição. ed. Hoboken: John Wiley &amp; Sons, 2004.</w:t>
      </w:r>
    </w:p>
    <w:p w14:paraId="5C18C7AD" w14:textId="77777777" w:rsidR="004056FB" w:rsidRPr="0000752B" w:rsidRDefault="004056FB" w:rsidP="004056FB">
      <w:pPr>
        <w:pStyle w:val="Bibliography"/>
        <w:rPr>
          <w:noProof/>
          <w:lang w:val="en-US"/>
        </w:rPr>
      </w:pPr>
      <w:r w:rsidRPr="0000752B">
        <w:rPr>
          <w:noProof/>
          <w:lang w:val="en-US"/>
        </w:rPr>
        <w:t xml:space="preserve">MATSUMOTO, Y. </w:t>
      </w:r>
      <w:r w:rsidRPr="0000752B">
        <w:rPr>
          <w:b/>
          <w:bCs/>
          <w:noProof/>
          <w:lang w:val="en-US"/>
        </w:rPr>
        <w:t>Ruby in a Nutshell</w:t>
      </w:r>
      <w:r w:rsidRPr="0000752B">
        <w:rPr>
          <w:noProof/>
          <w:lang w:val="en-US"/>
        </w:rPr>
        <w:t>. Sebastopol: O'Reilly, 2001.</w:t>
      </w:r>
    </w:p>
    <w:p w14:paraId="3DB11E20" w14:textId="77777777" w:rsidR="004056FB" w:rsidRPr="0000752B" w:rsidRDefault="004056FB" w:rsidP="004056FB">
      <w:pPr>
        <w:pStyle w:val="Bibliography"/>
        <w:rPr>
          <w:noProof/>
          <w:lang w:val="en-US"/>
        </w:rPr>
      </w:pPr>
      <w:r w:rsidRPr="0000752B">
        <w:rPr>
          <w:noProof/>
          <w:lang w:val="en-US"/>
        </w:rPr>
        <w:t xml:space="preserve">MCGREGOR, J. D. </w:t>
      </w:r>
      <w:r w:rsidRPr="0000752B">
        <w:rPr>
          <w:b/>
          <w:bCs/>
          <w:noProof/>
          <w:lang w:val="en-US"/>
        </w:rPr>
        <w:t>A practical guide to testing object-oriented software</w:t>
      </w:r>
      <w:r w:rsidRPr="0000752B">
        <w:rPr>
          <w:noProof/>
          <w:lang w:val="en-US"/>
        </w:rPr>
        <w:t>. Upper Saddle River: Addisson Wesley, 2001.</w:t>
      </w:r>
    </w:p>
    <w:p w14:paraId="4EDD8924" w14:textId="77777777" w:rsidR="004056FB" w:rsidRPr="0000752B" w:rsidRDefault="004056FB" w:rsidP="004056FB">
      <w:pPr>
        <w:pStyle w:val="Bibliography"/>
        <w:rPr>
          <w:noProof/>
          <w:lang w:val="en-US"/>
        </w:rPr>
      </w:pPr>
      <w:r w:rsidRPr="0000752B">
        <w:rPr>
          <w:noProof/>
          <w:lang w:val="en-US"/>
        </w:rPr>
        <w:t xml:space="preserve">OHNO, T. </w:t>
      </w:r>
      <w:r w:rsidRPr="0000752B">
        <w:rPr>
          <w:b/>
          <w:bCs/>
          <w:noProof/>
          <w:lang w:val="en-US"/>
        </w:rPr>
        <w:t>Toyota Production System:</w:t>
      </w:r>
      <w:r w:rsidRPr="0000752B">
        <w:rPr>
          <w:noProof/>
          <w:lang w:val="en-US"/>
        </w:rPr>
        <w:t xml:space="preserve"> Beyond Large-Scale Production. [S.l.]: Productivity Press, 1988.</w:t>
      </w:r>
    </w:p>
    <w:p w14:paraId="23E309EA" w14:textId="77777777" w:rsidR="004056FB" w:rsidRPr="0000752B" w:rsidRDefault="004056FB" w:rsidP="004056FB">
      <w:pPr>
        <w:pStyle w:val="Bibliography"/>
        <w:rPr>
          <w:noProof/>
          <w:lang w:val="en-US"/>
        </w:rPr>
      </w:pPr>
      <w:r w:rsidRPr="0000752B">
        <w:rPr>
          <w:noProof/>
          <w:lang w:val="en-US"/>
        </w:rPr>
        <w:t xml:space="preserve">PILONE, D. </w:t>
      </w:r>
      <w:r w:rsidRPr="0000752B">
        <w:rPr>
          <w:b/>
          <w:bCs/>
          <w:noProof/>
          <w:lang w:val="en-US"/>
        </w:rPr>
        <w:t>Head First iPhone Development</w:t>
      </w:r>
      <w:r w:rsidRPr="0000752B">
        <w:rPr>
          <w:noProof/>
          <w:lang w:val="en-US"/>
        </w:rPr>
        <w:t>. [S.l.]: O’Reilly Media, 2010.</w:t>
      </w:r>
    </w:p>
    <w:p w14:paraId="580015B2" w14:textId="77777777" w:rsidR="004056FB" w:rsidRPr="0000752B" w:rsidRDefault="004056FB" w:rsidP="004056FB">
      <w:pPr>
        <w:pStyle w:val="Bibliography"/>
        <w:rPr>
          <w:noProof/>
          <w:lang w:val="en-US"/>
        </w:rPr>
      </w:pPr>
      <w:r w:rsidRPr="0000752B">
        <w:rPr>
          <w:noProof/>
          <w:lang w:val="en-US"/>
        </w:rPr>
        <w:lastRenderedPageBreak/>
        <w:t xml:space="preserve">POPPENDIECK, M. </w:t>
      </w:r>
      <w:r w:rsidRPr="0000752B">
        <w:rPr>
          <w:b/>
          <w:bCs/>
          <w:noProof/>
          <w:lang w:val="en-US"/>
        </w:rPr>
        <w:t>Lean Software Development:</w:t>
      </w:r>
      <w:r w:rsidRPr="0000752B">
        <w:rPr>
          <w:noProof/>
          <w:lang w:val="en-US"/>
        </w:rPr>
        <w:t xml:space="preserve"> An Agile Toolkit. [S.l.]: Addison-Wesley Professional, 2003.</w:t>
      </w:r>
    </w:p>
    <w:p w14:paraId="164D36A4" w14:textId="77777777" w:rsidR="004056FB" w:rsidRPr="0000752B" w:rsidRDefault="004056FB" w:rsidP="004056FB">
      <w:pPr>
        <w:pStyle w:val="Bibliography"/>
        <w:rPr>
          <w:noProof/>
          <w:lang w:val="en-US"/>
        </w:rPr>
      </w:pPr>
      <w:r w:rsidRPr="0000752B">
        <w:rPr>
          <w:noProof/>
          <w:lang w:val="en-US"/>
        </w:rPr>
        <w:t xml:space="preserve">PRESSMAN, R. S. </w:t>
      </w:r>
      <w:r w:rsidRPr="0000752B">
        <w:rPr>
          <w:b/>
          <w:bCs/>
          <w:noProof/>
          <w:lang w:val="en-US"/>
        </w:rPr>
        <w:t>Software Engineering:</w:t>
      </w:r>
      <w:r w:rsidRPr="0000752B">
        <w:rPr>
          <w:noProof/>
          <w:lang w:val="en-US"/>
        </w:rPr>
        <w:t xml:space="preserve"> A Practitioner's Approach. [S.l.]: [s.n.], 2009.</w:t>
      </w:r>
    </w:p>
    <w:p w14:paraId="2B35F76A" w14:textId="77777777" w:rsidR="004056FB" w:rsidRPr="0000752B" w:rsidRDefault="004056FB" w:rsidP="004056FB">
      <w:pPr>
        <w:pStyle w:val="Bibliography"/>
        <w:rPr>
          <w:noProof/>
          <w:lang w:val="en-US"/>
        </w:rPr>
      </w:pPr>
      <w:r w:rsidRPr="0000752B">
        <w:rPr>
          <w:noProof/>
          <w:lang w:val="en-US"/>
        </w:rPr>
        <w:t xml:space="preserve">SUCESU-RS. sucesu.org. </w:t>
      </w:r>
      <w:r w:rsidRPr="0000752B">
        <w:rPr>
          <w:b/>
          <w:bCs/>
          <w:noProof/>
          <w:lang w:val="en-US"/>
        </w:rPr>
        <w:t>sucesu.org</w:t>
      </w:r>
      <w:r w:rsidRPr="0000752B">
        <w:rPr>
          <w:noProof/>
          <w:lang w:val="en-US"/>
        </w:rPr>
        <w:t xml:space="preserve">, 2011. </w:t>
      </w:r>
      <w:r>
        <w:rPr>
          <w:noProof/>
        </w:rPr>
        <w:t xml:space="preserve">Disponivel em: &lt;http://www.rs.sucesu.org.br/noticias/teste_soft&gt;. </w:t>
      </w:r>
      <w:r w:rsidRPr="0000752B">
        <w:rPr>
          <w:noProof/>
          <w:lang w:val="en-US"/>
        </w:rPr>
        <w:t>Acesso em: 8 set. 2011.</w:t>
      </w:r>
    </w:p>
    <w:p w14:paraId="50615C12" w14:textId="77777777" w:rsidR="004056FB" w:rsidRPr="0000752B" w:rsidRDefault="004056FB" w:rsidP="004056FB">
      <w:pPr>
        <w:pStyle w:val="Bibliography"/>
        <w:rPr>
          <w:noProof/>
          <w:lang w:val="en-US"/>
        </w:rPr>
      </w:pPr>
      <w:r w:rsidRPr="0000752B">
        <w:rPr>
          <w:noProof/>
          <w:lang w:val="en-US"/>
        </w:rPr>
        <w:t xml:space="preserve">SIERRA, K. </w:t>
      </w:r>
      <w:r w:rsidRPr="0000752B">
        <w:rPr>
          <w:b/>
          <w:bCs/>
          <w:noProof/>
          <w:lang w:val="en-US"/>
        </w:rPr>
        <w:t>SCJP Sun Certified Programmer for Java 6</w:t>
      </w:r>
      <w:r w:rsidRPr="0000752B">
        <w:rPr>
          <w:noProof/>
          <w:lang w:val="en-US"/>
        </w:rPr>
        <w:t>. [S.l.]: McGraw-Hill Osborne Media, 2008.</w:t>
      </w:r>
    </w:p>
    <w:p w14:paraId="42161214" w14:textId="77777777" w:rsidR="004056FB" w:rsidRPr="0000752B" w:rsidRDefault="004056FB" w:rsidP="004056FB">
      <w:pPr>
        <w:pStyle w:val="Bibliography"/>
        <w:rPr>
          <w:noProof/>
          <w:lang w:val="en-US"/>
        </w:rPr>
      </w:pPr>
      <w:r w:rsidRPr="0000752B">
        <w:rPr>
          <w:noProof/>
          <w:lang w:val="en-US"/>
        </w:rPr>
        <w:t xml:space="preserve">RUBY, S.; THOMAS, D.; HANSSON, D. H. </w:t>
      </w:r>
      <w:r w:rsidRPr="0000752B">
        <w:rPr>
          <w:b/>
          <w:bCs/>
          <w:noProof/>
          <w:lang w:val="en-US"/>
        </w:rPr>
        <w:t>Agile Web Development with Rails</w:t>
      </w:r>
      <w:r w:rsidRPr="0000752B">
        <w:rPr>
          <w:noProof/>
          <w:lang w:val="en-US"/>
        </w:rPr>
        <w:t>. Releigh: The Pragmatic Programmers LLC, 2010.</w:t>
      </w:r>
    </w:p>
    <w:p w14:paraId="63C0668D" w14:textId="77777777" w:rsidR="004056FB" w:rsidRPr="0000752B" w:rsidRDefault="004056FB" w:rsidP="004056FB">
      <w:pPr>
        <w:pStyle w:val="Bibliography"/>
        <w:rPr>
          <w:noProof/>
          <w:lang w:val="en-US"/>
        </w:rPr>
      </w:pPr>
      <w:r w:rsidRPr="0000752B">
        <w:rPr>
          <w:noProof/>
          <w:lang w:val="en-US"/>
        </w:rPr>
        <w:t xml:space="preserve">RISCHPATER, R. </w:t>
      </w:r>
      <w:r w:rsidRPr="0000752B">
        <w:rPr>
          <w:b/>
          <w:bCs/>
          <w:noProof/>
          <w:lang w:val="en-US"/>
        </w:rPr>
        <w:t>Beginning Java ME Platform</w:t>
      </w:r>
      <w:r w:rsidRPr="0000752B">
        <w:rPr>
          <w:noProof/>
          <w:lang w:val="en-US"/>
        </w:rPr>
        <w:t>. [S.l.]: [s.n.], 2008.</w:t>
      </w:r>
    </w:p>
    <w:p w14:paraId="672B0E88" w14:textId="77777777" w:rsidR="004056FB" w:rsidRPr="0000752B" w:rsidRDefault="004056FB" w:rsidP="004056FB">
      <w:pPr>
        <w:pStyle w:val="Bibliography"/>
        <w:rPr>
          <w:noProof/>
          <w:lang w:val="en-US"/>
        </w:rPr>
      </w:pPr>
      <w:r w:rsidRPr="0000752B">
        <w:rPr>
          <w:noProof/>
          <w:lang w:val="en-US"/>
        </w:rPr>
        <w:t xml:space="preserve">ROYCE, W. W. </w:t>
      </w:r>
      <w:r w:rsidRPr="0000752B">
        <w:rPr>
          <w:b/>
          <w:bCs/>
          <w:noProof/>
          <w:lang w:val="en-US"/>
        </w:rPr>
        <w:t>Managing the Development of large Software Systems</w:t>
      </w:r>
      <w:r w:rsidRPr="0000752B">
        <w:rPr>
          <w:noProof/>
          <w:lang w:val="en-US"/>
        </w:rPr>
        <w:t>. [S.l.]: [s.n.], 1970.</w:t>
      </w:r>
    </w:p>
    <w:p w14:paraId="79D9530A" w14:textId="77777777" w:rsidR="004056FB" w:rsidRDefault="004056FB" w:rsidP="004056FB">
      <w:pPr>
        <w:pStyle w:val="Bibliography"/>
        <w:rPr>
          <w:noProof/>
        </w:rPr>
      </w:pPr>
      <w:r w:rsidRPr="0000752B">
        <w:rPr>
          <w:noProof/>
          <w:lang w:val="en-US"/>
        </w:rPr>
        <w:t xml:space="preserve">TASSEY, G. </w:t>
      </w:r>
      <w:r w:rsidRPr="0000752B">
        <w:rPr>
          <w:b/>
          <w:bCs/>
          <w:noProof/>
          <w:lang w:val="en-US"/>
        </w:rPr>
        <w:t>The Economic Impacts of Inadequate Infrastructure for Software Testing</w:t>
      </w:r>
      <w:r w:rsidRPr="0000752B">
        <w:rPr>
          <w:noProof/>
          <w:lang w:val="en-US"/>
        </w:rPr>
        <w:t xml:space="preserve">. </w:t>
      </w:r>
      <w:r>
        <w:rPr>
          <w:noProof/>
        </w:rPr>
        <w:t>National Institute of Standards and Technology. [S.l.]. 2002.</w:t>
      </w:r>
    </w:p>
    <w:p w14:paraId="2153AC75" w14:textId="77777777" w:rsidR="004056FB" w:rsidRDefault="004056FB" w:rsidP="004056FB"/>
    <w:p w14:paraId="220BC7DE" w14:textId="77777777" w:rsidR="00D61799" w:rsidRDefault="00D61799" w:rsidP="00D61799"/>
    <w:p w14:paraId="38FF4E70" w14:textId="77777777" w:rsidR="00C17C88" w:rsidRDefault="00C17C88" w:rsidP="00C17C88">
      <w:pPr>
        <w:pStyle w:val="RefBib"/>
      </w:pPr>
    </w:p>
    <w:p w14:paraId="357100C5" w14:textId="77777777" w:rsidR="00C17C88" w:rsidRDefault="00C17C88" w:rsidP="00C17C88">
      <w:pPr>
        <w:pStyle w:val="RefBib"/>
      </w:pPr>
    </w:p>
    <w:p w14:paraId="4B37567D" w14:textId="77777777" w:rsidR="00F9439F" w:rsidRPr="00113FF7" w:rsidRDefault="00F9439F" w:rsidP="00C3145C"/>
    <w:p w14:paraId="24FDD9D8" w14:textId="77777777" w:rsidR="00F9439F" w:rsidRPr="00113FF7" w:rsidRDefault="00F9439F" w:rsidP="00C3145C"/>
    <w:p w14:paraId="399B048B" w14:textId="77777777" w:rsidR="000B505F" w:rsidRPr="00113FF7" w:rsidRDefault="000B505F" w:rsidP="00C3145C"/>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14:paraId="0B0A1081" w14:textId="77777777" w:rsidR="007E6AEB" w:rsidRDefault="007E6AEB" w:rsidP="007E6AEB">
      <w:pPr>
        <w:ind w:firstLine="0"/>
      </w:pPr>
    </w:p>
    <w:sectPr w:rsidR="007E6AEB" w:rsidSect="00F21089">
      <w:headerReference w:type="even" r:id="rId24"/>
      <w:footerReference w:type="default" r:id="rId25"/>
      <w:pgSz w:w="11907" w:h="16840" w:code="9"/>
      <w:pgMar w:top="1701" w:right="1134" w:bottom="1134" w:left="1701" w:header="709" w:footer="141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1" w:author="João Paulo Gomes dos Santos" w:date="2011-10-31T20:45:00Z" w:initials="JG">
    <w:p w14:paraId="31AA1996" w14:textId="08F5AB8D" w:rsidR="00B64FB5" w:rsidRDefault="00B64FB5">
      <w:pPr>
        <w:pStyle w:val="CommentText"/>
      </w:pPr>
      <w:ins w:id="165" w:author="João Paulo Gomes dos Santos" w:date="2011-10-31T20:45:00Z">
        <w:r>
          <w:rPr>
            <w:rStyle w:val="CommentReference"/>
          </w:rPr>
          <w:annotationRef/>
        </w:r>
      </w:ins>
      <w:r>
        <w:t>Manual significa que o desenvolvedor precisa apertar um botão para executar a bateria de testes.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0E50A" w14:textId="77777777" w:rsidR="00B64FB5" w:rsidRDefault="00B64FB5">
      <w:r>
        <w:separator/>
      </w:r>
    </w:p>
    <w:p w14:paraId="750F8E84" w14:textId="77777777" w:rsidR="00B64FB5" w:rsidRDefault="00B64FB5"/>
    <w:p w14:paraId="70DB4EA5" w14:textId="77777777" w:rsidR="00B64FB5" w:rsidRDefault="00B64FB5"/>
    <w:p w14:paraId="2864F0FA" w14:textId="77777777" w:rsidR="00B64FB5" w:rsidRDefault="00B64FB5"/>
    <w:p w14:paraId="437D62FD" w14:textId="77777777" w:rsidR="00B64FB5" w:rsidRDefault="00B64FB5"/>
    <w:p w14:paraId="3C4B5848" w14:textId="77777777" w:rsidR="00B64FB5" w:rsidRDefault="00B64FB5"/>
    <w:p w14:paraId="318689DD" w14:textId="77777777" w:rsidR="00B64FB5" w:rsidRDefault="00B64FB5"/>
    <w:p w14:paraId="1163B69C" w14:textId="77777777" w:rsidR="00B64FB5" w:rsidRDefault="00B64FB5"/>
    <w:p w14:paraId="3961318D" w14:textId="77777777" w:rsidR="00B64FB5" w:rsidRDefault="00B64FB5"/>
    <w:p w14:paraId="60B6AE82" w14:textId="77777777" w:rsidR="00B64FB5" w:rsidRDefault="00B64FB5"/>
    <w:p w14:paraId="5B51AB95" w14:textId="77777777" w:rsidR="00B64FB5" w:rsidRDefault="00B64FB5"/>
    <w:p w14:paraId="673064B8" w14:textId="77777777" w:rsidR="00B64FB5" w:rsidRDefault="00B64FB5"/>
  </w:endnote>
  <w:endnote w:type="continuationSeparator" w:id="0">
    <w:p w14:paraId="55CD32EF" w14:textId="77777777" w:rsidR="00B64FB5" w:rsidRDefault="00B64FB5">
      <w:r>
        <w:continuationSeparator/>
      </w:r>
    </w:p>
    <w:p w14:paraId="3C27CCB9" w14:textId="77777777" w:rsidR="00B64FB5" w:rsidRDefault="00B64FB5"/>
    <w:p w14:paraId="5DE59D23" w14:textId="77777777" w:rsidR="00B64FB5" w:rsidRDefault="00B64FB5"/>
    <w:p w14:paraId="4CCA2FF1" w14:textId="77777777" w:rsidR="00B64FB5" w:rsidRDefault="00B64FB5"/>
    <w:p w14:paraId="039DFD6E" w14:textId="77777777" w:rsidR="00B64FB5" w:rsidRDefault="00B64FB5"/>
    <w:p w14:paraId="5F10265F" w14:textId="77777777" w:rsidR="00B64FB5" w:rsidRDefault="00B64FB5"/>
    <w:p w14:paraId="099CFA4F" w14:textId="77777777" w:rsidR="00B64FB5" w:rsidRDefault="00B64FB5"/>
    <w:p w14:paraId="663B5C79" w14:textId="77777777" w:rsidR="00B64FB5" w:rsidRDefault="00B64FB5"/>
    <w:p w14:paraId="0E577B81" w14:textId="77777777" w:rsidR="00B64FB5" w:rsidRDefault="00B64FB5"/>
    <w:p w14:paraId="4D29CCC5" w14:textId="77777777" w:rsidR="00B64FB5" w:rsidRDefault="00B64FB5"/>
    <w:p w14:paraId="57A1714A" w14:textId="77777777" w:rsidR="00B64FB5" w:rsidRDefault="00B64FB5"/>
    <w:p w14:paraId="678407E9" w14:textId="77777777" w:rsidR="00B64FB5" w:rsidRDefault="00B64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A00002BF" w:usb1="68C7FCFB" w:usb2="00000010" w:usb3="00000000" w:csb0="0002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79943" w14:textId="77777777" w:rsidR="00B64FB5" w:rsidRDefault="00B64FB5"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FF53CB" w14:textId="77777777" w:rsidR="00B64FB5" w:rsidRDefault="00B64F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3408E" w14:textId="77777777" w:rsidR="00B64FB5" w:rsidRDefault="00B64FB5" w:rsidP="002139FD">
    <w:pPr>
      <w:pStyle w:val="Footer"/>
      <w:framePr w:wrap="around" w:vAnchor="text" w:hAnchor="page" w:x="5881" w:y="55"/>
      <w:jc w:val="center"/>
      <w:rPr>
        <w:rStyle w:val="PageNumber"/>
      </w:rPr>
    </w:pPr>
  </w:p>
  <w:p w14:paraId="26003452" w14:textId="77777777" w:rsidR="00B64FB5" w:rsidRPr="00A11DEE" w:rsidRDefault="00B64FB5"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C8246" w14:textId="77777777" w:rsidR="00B64FB5" w:rsidRPr="00D412F2" w:rsidRDefault="00B64FB5"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544C59">
      <w:rPr>
        <w:rStyle w:val="PageNumber"/>
        <w:noProof/>
      </w:rPr>
      <w:t>43</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CF900" w14:textId="77777777" w:rsidR="00B64FB5" w:rsidRDefault="00B64FB5"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4C59">
      <w:rPr>
        <w:rStyle w:val="PageNumber"/>
        <w:noProof/>
      </w:rPr>
      <w:t>44</w:t>
    </w:r>
    <w:r>
      <w:rPr>
        <w:rStyle w:val="PageNumber"/>
      </w:rPr>
      <w:fldChar w:fldCharType="end"/>
    </w:r>
  </w:p>
  <w:p w14:paraId="48995236" w14:textId="77777777" w:rsidR="00B64FB5" w:rsidRPr="00743538" w:rsidRDefault="00B64FB5"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052AE" w14:textId="77777777" w:rsidR="00B64FB5" w:rsidRDefault="00B64FB5">
      <w:r>
        <w:separator/>
      </w:r>
    </w:p>
    <w:p w14:paraId="0F309316" w14:textId="77777777" w:rsidR="00B64FB5" w:rsidRDefault="00B64FB5"/>
  </w:footnote>
  <w:footnote w:type="continuationSeparator" w:id="0">
    <w:p w14:paraId="49E55390" w14:textId="77777777" w:rsidR="00B64FB5" w:rsidRDefault="00B64FB5">
      <w:r>
        <w:continuationSeparator/>
      </w:r>
    </w:p>
    <w:p w14:paraId="7DC39586" w14:textId="77777777" w:rsidR="00B64FB5" w:rsidRDefault="00B64FB5"/>
    <w:p w14:paraId="534C2A31" w14:textId="77777777" w:rsidR="00B64FB5" w:rsidRDefault="00B64FB5"/>
    <w:p w14:paraId="2BFB8506" w14:textId="77777777" w:rsidR="00B64FB5" w:rsidRDefault="00B64FB5"/>
    <w:p w14:paraId="6B2B0E3E" w14:textId="77777777" w:rsidR="00B64FB5" w:rsidRDefault="00B64FB5"/>
    <w:p w14:paraId="6DCE6345" w14:textId="77777777" w:rsidR="00B64FB5" w:rsidRDefault="00B64FB5"/>
    <w:p w14:paraId="21C34CEC" w14:textId="77777777" w:rsidR="00B64FB5" w:rsidRDefault="00B64FB5"/>
    <w:p w14:paraId="5C6AC124" w14:textId="77777777" w:rsidR="00B64FB5" w:rsidRDefault="00B64FB5"/>
    <w:p w14:paraId="06805FE4" w14:textId="77777777" w:rsidR="00B64FB5" w:rsidRDefault="00B64FB5"/>
    <w:p w14:paraId="05EB7131" w14:textId="77777777" w:rsidR="00B64FB5" w:rsidRDefault="00B64FB5"/>
    <w:p w14:paraId="34622397" w14:textId="77777777" w:rsidR="00B64FB5" w:rsidRDefault="00B64FB5"/>
    <w:p w14:paraId="33FC39F0" w14:textId="77777777" w:rsidR="00B64FB5" w:rsidRDefault="00B64FB5"/>
  </w:footnote>
  <w:footnote w:type="continuationNotice" w:id="1">
    <w:p w14:paraId="47977B9B" w14:textId="77777777" w:rsidR="00B64FB5" w:rsidRDefault="00B64FB5"/>
    <w:p w14:paraId="196DBA75" w14:textId="77777777" w:rsidR="00B64FB5" w:rsidRDefault="00B64FB5"/>
    <w:p w14:paraId="2196E97B" w14:textId="77777777" w:rsidR="00B64FB5" w:rsidRDefault="00B64FB5"/>
    <w:p w14:paraId="3587D865" w14:textId="77777777" w:rsidR="00B64FB5" w:rsidRDefault="00B64FB5"/>
    <w:p w14:paraId="378563D2" w14:textId="77777777" w:rsidR="00B64FB5" w:rsidRDefault="00B64FB5"/>
    <w:p w14:paraId="135353EC" w14:textId="77777777" w:rsidR="00B64FB5" w:rsidRDefault="00B64F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F1F7F" w14:textId="77777777" w:rsidR="00B64FB5" w:rsidRDefault="00B64FB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022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CCC0"/>
    <w:lvl w:ilvl="0">
      <w:start w:val="1"/>
      <w:numFmt w:val="decimal"/>
      <w:lvlText w:val="%1."/>
      <w:lvlJc w:val="left"/>
      <w:pPr>
        <w:tabs>
          <w:tab w:val="num" w:pos="1492"/>
        </w:tabs>
        <w:ind w:left="1492" w:hanging="360"/>
      </w:pPr>
    </w:lvl>
  </w:abstractNum>
  <w:abstractNum w:abstractNumId="2">
    <w:nsid w:val="FFFFFF7D"/>
    <w:multiLevelType w:val="singleLevel"/>
    <w:tmpl w:val="092E6FC8"/>
    <w:lvl w:ilvl="0">
      <w:start w:val="1"/>
      <w:numFmt w:val="decimal"/>
      <w:lvlText w:val="%1."/>
      <w:lvlJc w:val="left"/>
      <w:pPr>
        <w:tabs>
          <w:tab w:val="num" w:pos="1209"/>
        </w:tabs>
        <w:ind w:left="1209" w:hanging="360"/>
      </w:pPr>
    </w:lvl>
  </w:abstractNum>
  <w:abstractNum w:abstractNumId="3">
    <w:nsid w:val="FFFFFF7E"/>
    <w:multiLevelType w:val="singleLevel"/>
    <w:tmpl w:val="065EB502"/>
    <w:lvl w:ilvl="0">
      <w:start w:val="1"/>
      <w:numFmt w:val="decimal"/>
      <w:lvlText w:val="%1."/>
      <w:lvlJc w:val="left"/>
      <w:pPr>
        <w:tabs>
          <w:tab w:val="num" w:pos="926"/>
        </w:tabs>
        <w:ind w:left="926" w:hanging="360"/>
      </w:pPr>
    </w:lvl>
  </w:abstractNum>
  <w:abstractNum w:abstractNumId="4">
    <w:nsid w:val="FFFFFF7F"/>
    <w:multiLevelType w:val="singleLevel"/>
    <w:tmpl w:val="30AA5AE8"/>
    <w:lvl w:ilvl="0">
      <w:start w:val="1"/>
      <w:numFmt w:val="decimal"/>
      <w:lvlText w:val="%1."/>
      <w:lvlJc w:val="left"/>
      <w:pPr>
        <w:tabs>
          <w:tab w:val="num" w:pos="643"/>
        </w:tabs>
        <w:ind w:left="643" w:hanging="360"/>
      </w:pPr>
    </w:lvl>
  </w:abstractNum>
  <w:abstractNum w:abstractNumId="5">
    <w:nsid w:val="FFFFFF80"/>
    <w:multiLevelType w:val="singleLevel"/>
    <w:tmpl w:val="496C05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2D09C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36092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8B52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2AA1D8"/>
    <w:lvl w:ilvl="0">
      <w:start w:val="1"/>
      <w:numFmt w:val="decimal"/>
      <w:lvlText w:val="%1."/>
      <w:lvlJc w:val="left"/>
      <w:pPr>
        <w:tabs>
          <w:tab w:val="num" w:pos="360"/>
        </w:tabs>
        <w:ind w:left="360" w:hanging="360"/>
      </w:pPr>
    </w:lvl>
  </w:abstractNum>
  <w:abstractNum w:abstractNumId="10">
    <w:nsid w:val="FFFFFF89"/>
    <w:multiLevelType w:val="singleLevel"/>
    <w:tmpl w:val="9F20FC6E"/>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pt-BR" w:vendorID="1" w:dllVersion="513" w:checkStyle="1"/>
  <w:trackRevisions/>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0F63"/>
    <w:rsid w:val="000019AA"/>
    <w:rsid w:val="00001DC9"/>
    <w:rsid w:val="00002457"/>
    <w:rsid w:val="00003426"/>
    <w:rsid w:val="0000479A"/>
    <w:rsid w:val="0000609C"/>
    <w:rsid w:val="0000665E"/>
    <w:rsid w:val="0000752B"/>
    <w:rsid w:val="00007DAB"/>
    <w:rsid w:val="000105B4"/>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CE7"/>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51E"/>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383C"/>
    <w:rsid w:val="000752B9"/>
    <w:rsid w:val="0007551F"/>
    <w:rsid w:val="00076364"/>
    <w:rsid w:val="00077D01"/>
    <w:rsid w:val="000801A9"/>
    <w:rsid w:val="00080C5D"/>
    <w:rsid w:val="0008122E"/>
    <w:rsid w:val="000812C0"/>
    <w:rsid w:val="0008144B"/>
    <w:rsid w:val="00083757"/>
    <w:rsid w:val="0008522F"/>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D7142"/>
    <w:rsid w:val="000E034D"/>
    <w:rsid w:val="000E1126"/>
    <w:rsid w:val="000E1563"/>
    <w:rsid w:val="000E1A51"/>
    <w:rsid w:val="000E20D5"/>
    <w:rsid w:val="000E2ECA"/>
    <w:rsid w:val="000E2FCA"/>
    <w:rsid w:val="000E33A0"/>
    <w:rsid w:val="000E3EC6"/>
    <w:rsid w:val="000E40C6"/>
    <w:rsid w:val="000E4BC4"/>
    <w:rsid w:val="000E5CB6"/>
    <w:rsid w:val="000E621B"/>
    <w:rsid w:val="000E6A42"/>
    <w:rsid w:val="000E6CA8"/>
    <w:rsid w:val="000E79C9"/>
    <w:rsid w:val="000F1247"/>
    <w:rsid w:val="000F16FF"/>
    <w:rsid w:val="000F1AFA"/>
    <w:rsid w:val="000F2C66"/>
    <w:rsid w:val="000F3AC9"/>
    <w:rsid w:val="000F42D8"/>
    <w:rsid w:val="000F5CCC"/>
    <w:rsid w:val="000F6127"/>
    <w:rsid w:val="000F6E31"/>
    <w:rsid w:val="000F7649"/>
    <w:rsid w:val="001000DD"/>
    <w:rsid w:val="001002E6"/>
    <w:rsid w:val="00101364"/>
    <w:rsid w:val="00103110"/>
    <w:rsid w:val="00103691"/>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7DE"/>
    <w:rsid w:val="00124AD1"/>
    <w:rsid w:val="00125BE5"/>
    <w:rsid w:val="001261AE"/>
    <w:rsid w:val="001262BD"/>
    <w:rsid w:val="001269FC"/>
    <w:rsid w:val="00126E7D"/>
    <w:rsid w:val="00127898"/>
    <w:rsid w:val="0012795E"/>
    <w:rsid w:val="00127EC2"/>
    <w:rsid w:val="0013085C"/>
    <w:rsid w:val="00131255"/>
    <w:rsid w:val="001313CA"/>
    <w:rsid w:val="00132481"/>
    <w:rsid w:val="0013318E"/>
    <w:rsid w:val="00133CFD"/>
    <w:rsid w:val="00134315"/>
    <w:rsid w:val="001348E6"/>
    <w:rsid w:val="00134E3D"/>
    <w:rsid w:val="00135793"/>
    <w:rsid w:val="00135BA8"/>
    <w:rsid w:val="00135EB8"/>
    <w:rsid w:val="001362F0"/>
    <w:rsid w:val="001368A2"/>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6823"/>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277"/>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1784"/>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0993"/>
    <w:rsid w:val="001F3172"/>
    <w:rsid w:val="001F32C6"/>
    <w:rsid w:val="001F49AF"/>
    <w:rsid w:val="001F4AFE"/>
    <w:rsid w:val="001F60B5"/>
    <w:rsid w:val="001F647E"/>
    <w:rsid w:val="001F6BF6"/>
    <w:rsid w:val="001F763A"/>
    <w:rsid w:val="001F79B1"/>
    <w:rsid w:val="00201341"/>
    <w:rsid w:val="00201468"/>
    <w:rsid w:val="00201C04"/>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53B9"/>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5B9"/>
    <w:rsid w:val="002326FF"/>
    <w:rsid w:val="0023365A"/>
    <w:rsid w:val="00233B52"/>
    <w:rsid w:val="00234AC2"/>
    <w:rsid w:val="0023594C"/>
    <w:rsid w:val="00235C20"/>
    <w:rsid w:val="00236C7B"/>
    <w:rsid w:val="002377AA"/>
    <w:rsid w:val="00237C2D"/>
    <w:rsid w:val="00237D90"/>
    <w:rsid w:val="00237E5D"/>
    <w:rsid w:val="00240C2A"/>
    <w:rsid w:val="00240FF6"/>
    <w:rsid w:val="0024136F"/>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A31"/>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08AE"/>
    <w:rsid w:val="00281641"/>
    <w:rsid w:val="0028176C"/>
    <w:rsid w:val="002821C0"/>
    <w:rsid w:val="002830E7"/>
    <w:rsid w:val="00283C72"/>
    <w:rsid w:val="00284030"/>
    <w:rsid w:val="00284185"/>
    <w:rsid w:val="00284507"/>
    <w:rsid w:val="0028490D"/>
    <w:rsid w:val="002850F4"/>
    <w:rsid w:val="00285E96"/>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728"/>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46EC"/>
    <w:rsid w:val="002D5020"/>
    <w:rsid w:val="002D5E31"/>
    <w:rsid w:val="002D610F"/>
    <w:rsid w:val="002D65EF"/>
    <w:rsid w:val="002D6C72"/>
    <w:rsid w:val="002D70CE"/>
    <w:rsid w:val="002D75DC"/>
    <w:rsid w:val="002D7817"/>
    <w:rsid w:val="002D7FA2"/>
    <w:rsid w:val="002E0174"/>
    <w:rsid w:val="002E0DCA"/>
    <w:rsid w:val="002E1822"/>
    <w:rsid w:val="002E238C"/>
    <w:rsid w:val="002E3082"/>
    <w:rsid w:val="002E32B0"/>
    <w:rsid w:val="002E47C3"/>
    <w:rsid w:val="002E4B2B"/>
    <w:rsid w:val="002E51BF"/>
    <w:rsid w:val="002E77D9"/>
    <w:rsid w:val="002F02DA"/>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CC3"/>
    <w:rsid w:val="00305D8E"/>
    <w:rsid w:val="00310156"/>
    <w:rsid w:val="003105FE"/>
    <w:rsid w:val="00311423"/>
    <w:rsid w:val="00311832"/>
    <w:rsid w:val="00311BA0"/>
    <w:rsid w:val="00311D53"/>
    <w:rsid w:val="00311ECD"/>
    <w:rsid w:val="00312F1E"/>
    <w:rsid w:val="00314C66"/>
    <w:rsid w:val="0031574C"/>
    <w:rsid w:val="003157A3"/>
    <w:rsid w:val="003159BD"/>
    <w:rsid w:val="00316383"/>
    <w:rsid w:val="003165B3"/>
    <w:rsid w:val="0031679A"/>
    <w:rsid w:val="003177D7"/>
    <w:rsid w:val="00317F92"/>
    <w:rsid w:val="00320D1D"/>
    <w:rsid w:val="003210CB"/>
    <w:rsid w:val="00321AA3"/>
    <w:rsid w:val="00321D6E"/>
    <w:rsid w:val="00321F53"/>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8ED"/>
    <w:rsid w:val="00337ABC"/>
    <w:rsid w:val="00337E7F"/>
    <w:rsid w:val="0034188E"/>
    <w:rsid w:val="00342317"/>
    <w:rsid w:val="00342A8A"/>
    <w:rsid w:val="00342FC9"/>
    <w:rsid w:val="0034334F"/>
    <w:rsid w:val="0034343A"/>
    <w:rsid w:val="00344F67"/>
    <w:rsid w:val="00344F8F"/>
    <w:rsid w:val="0034508A"/>
    <w:rsid w:val="0034529B"/>
    <w:rsid w:val="00345A41"/>
    <w:rsid w:val="00345ECF"/>
    <w:rsid w:val="00346157"/>
    <w:rsid w:val="00346335"/>
    <w:rsid w:val="003465F1"/>
    <w:rsid w:val="00346C1F"/>
    <w:rsid w:val="00346C43"/>
    <w:rsid w:val="003505F5"/>
    <w:rsid w:val="0035065F"/>
    <w:rsid w:val="00350A3E"/>
    <w:rsid w:val="00350B01"/>
    <w:rsid w:val="00350C60"/>
    <w:rsid w:val="00350E23"/>
    <w:rsid w:val="00350E2A"/>
    <w:rsid w:val="00352501"/>
    <w:rsid w:val="00352CAE"/>
    <w:rsid w:val="00353004"/>
    <w:rsid w:val="00354531"/>
    <w:rsid w:val="003556D9"/>
    <w:rsid w:val="003557B7"/>
    <w:rsid w:val="00355881"/>
    <w:rsid w:val="003559AF"/>
    <w:rsid w:val="00355E8F"/>
    <w:rsid w:val="0035698A"/>
    <w:rsid w:val="00356FE6"/>
    <w:rsid w:val="00357EB7"/>
    <w:rsid w:val="003607F6"/>
    <w:rsid w:val="003609DB"/>
    <w:rsid w:val="00361925"/>
    <w:rsid w:val="00361A20"/>
    <w:rsid w:val="003631DD"/>
    <w:rsid w:val="003643F2"/>
    <w:rsid w:val="003663A9"/>
    <w:rsid w:val="00370553"/>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986"/>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326C"/>
    <w:rsid w:val="003A3EE9"/>
    <w:rsid w:val="003A4408"/>
    <w:rsid w:val="003A49B3"/>
    <w:rsid w:val="003A5055"/>
    <w:rsid w:val="003A5221"/>
    <w:rsid w:val="003A5448"/>
    <w:rsid w:val="003A7D46"/>
    <w:rsid w:val="003A7E85"/>
    <w:rsid w:val="003B2976"/>
    <w:rsid w:val="003B2A4B"/>
    <w:rsid w:val="003B2CA6"/>
    <w:rsid w:val="003B3885"/>
    <w:rsid w:val="003B4396"/>
    <w:rsid w:val="003B4470"/>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092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17B"/>
    <w:rsid w:val="00402A20"/>
    <w:rsid w:val="00402E42"/>
    <w:rsid w:val="00403296"/>
    <w:rsid w:val="00403A46"/>
    <w:rsid w:val="004056FB"/>
    <w:rsid w:val="004056FD"/>
    <w:rsid w:val="00405CD6"/>
    <w:rsid w:val="004060D9"/>
    <w:rsid w:val="00406BB4"/>
    <w:rsid w:val="004071BB"/>
    <w:rsid w:val="00407233"/>
    <w:rsid w:val="00407408"/>
    <w:rsid w:val="004076CB"/>
    <w:rsid w:val="004103B3"/>
    <w:rsid w:val="00410A77"/>
    <w:rsid w:val="00411054"/>
    <w:rsid w:val="004111D3"/>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207"/>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200C"/>
    <w:rsid w:val="00443293"/>
    <w:rsid w:val="00443B3D"/>
    <w:rsid w:val="004444CC"/>
    <w:rsid w:val="00444C37"/>
    <w:rsid w:val="00445538"/>
    <w:rsid w:val="0044612A"/>
    <w:rsid w:val="0044615B"/>
    <w:rsid w:val="0044677E"/>
    <w:rsid w:val="00446B1C"/>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25C"/>
    <w:rsid w:val="0046173E"/>
    <w:rsid w:val="004620CD"/>
    <w:rsid w:val="00462130"/>
    <w:rsid w:val="0046238A"/>
    <w:rsid w:val="00464BD9"/>
    <w:rsid w:val="00464CD8"/>
    <w:rsid w:val="004654DF"/>
    <w:rsid w:val="004658AE"/>
    <w:rsid w:val="0046794F"/>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57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391"/>
    <w:rsid w:val="00495430"/>
    <w:rsid w:val="004960AC"/>
    <w:rsid w:val="00496108"/>
    <w:rsid w:val="00496A41"/>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3F1D"/>
    <w:rsid w:val="004B45DD"/>
    <w:rsid w:val="004B55FE"/>
    <w:rsid w:val="004B5B4C"/>
    <w:rsid w:val="004B5F84"/>
    <w:rsid w:val="004B6449"/>
    <w:rsid w:val="004B6DEF"/>
    <w:rsid w:val="004B704B"/>
    <w:rsid w:val="004B70AC"/>
    <w:rsid w:val="004B7D96"/>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001"/>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068A"/>
    <w:rsid w:val="004F10B6"/>
    <w:rsid w:val="004F187C"/>
    <w:rsid w:val="004F204C"/>
    <w:rsid w:val="004F291E"/>
    <w:rsid w:val="004F2A06"/>
    <w:rsid w:val="004F32EF"/>
    <w:rsid w:val="004F4E63"/>
    <w:rsid w:val="004F516D"/>
    <w:rsid w:val="004F597F"/>
    <w:rsid w:val="004F5BDD"/>
    <w:rsid w:val="004F5D4E"/>
    <w:rsid w:val="004F5D8A"/>
    <w:rsid w:val="004F6670"/>
    <w:rsid w:val="004F6A42"/>
    <w:rsid w:val="004F6BDF"/>
    <w:rsid w:val="00500C4A"/>
    <w:rsid w:val="00500CAB"/>
    <w:rsid w:val="005030D9"/>
    <w:rsid w:val="00503A61"/>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0503"/>
    <w:rsid w:val="00542137"/>
    <w:rsid w:val="005423A8"/>
    <w:rsid w:val="0054380E"/>
    <w:rsid w:val="00544701"/>
    <w:rsid w:val="00544C59"/>
    <w:rsid w:val="00545221"/>
    <w:rsid w:val="00547AA5"/>
    <w:rsid w:val="00550A07"/>
    <w:rsid w:val="0055108B"/>
    <w:rsid w:val="00551377"/>
    <w:rsid w:val="00551DE9"/>
    <w:rsid w:val="00553323"/>
    <w:rsid w:val="00553603"/>
    <w:rsid w:val="00553A7F"/>
    <w:rsid w:val="0055439C"/>
    <w:rsid w:val="00554563"/>
    <w:rsid w:val="00554EA2"/>
    <w:rsid w:val="00555060"/>
    <w:rsid w:val="005557F1"/>
    <w:rsid w:val="005564B5"/>
    <w:rsid w:val="005571B2"/>
    <w:rsid w:val="0055779C"/>
    <w:rsid w:val="005600D7"/>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37F"/>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5C7F"/>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1CC"/>
    <w:rsid w:val="005E141C"/>
    <w:rsid w:val="005E2CD0"/>
    <w:rsid w:val="005E3BD6"/>
    <w:rsid w:val="005E4136"/>
    <w:rsid w:val="005E4405"/>
    <w:rsid w:val="005E45AF"/>
    <w:rsid w:val="005E46D9"/>
    <w:rsid w:val="005E47DF"/>
    <w:rsid w:val="005E52C4"/>
    <w:rsid w:val="005E5682"/>
    <w:rsid w:val="005E5F7D"/>
    <w:rsid w:val="005F011A"/>
    <w:rsid w:val="005F08DA"/>
    <w:rsid w:val="005F0F0E"/>
    <w:rsid w:val="005F3C98"/>
    <w:rsid w:val="005F45CA"/>
    <w:rsid w:val="005F46AA"/>
    <w:rsid w:val="005F47A1"/>
    <w:rsid w:val="005F567B"/>
    <w:rsid w:val="005F64F2"/>
    <w:rsid w:val="005F72BE"/>
    <w:rsid w:val="005F7797"/>
    <w:rsid w:val="005F7F04"/>
    <w:rsid w:val="0060088E"/>
    <w:rsid w:val="006020B3"/>
    <w:rsid w:val="00602E9C"/>
    <w:rsid w:val="00603479"/>
    <w:rsid w:val="00603BCB"/>
    <w:rsid w:val="00604058"/>
    <w:rsid w:val="00604C46"/>
    <w:rsid w:val="00604E24"/>
    <w:rsid w:val="006055F2"/>
    <w:rsid w:val="00605C1D"/>
    <w:rsid w:val="00606129"/>
    <w:rsid w:val="006065A5"/>
    <w:rsid w:val="006072C7"/>
    <w:rsid w:val="00607986"/>
    <w:rsid w:val="00607FB0"/>
    <w:rsid w:val="00611721"/>
    <w:rsid w:val="0061173B"/>
    <w:rsid w:val="0061267E"/>
    <w:rsid w:val="0061528E"/>
    <w:rsid w:val="00615DF3"/>
    <w:rsid w:val="0061621E"/>
    <w:rsid w:val="0061628D"/>
    <w:rsid w:val="00620428"/>
    <w:rsid w:val="00621106"/>
    <w:rsid w:val="0062148B"/>
    <w:rsid w:val="00621D9C"/>
    <w:rsid w:val="006224A0"/>
    <w:rsid w:val="00622582"/>
    <w:rsid w:val="00622E4F"/>
    <w:rsid w:val="006237F4"/>
    <w:rsid w:val="00623CD0"/>
    <w:rsid w:val="00623D3D"/>
    <w:rsid w:val="00624346"/>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5C6E"/>
    <w:rsid w:val="006A64D1"/>
    <w:rsid w:val="006A6F82"/>
    <w:rsid w:val="006A725E"/>
    <w:rsid w:val="006A7A23"/>
    <w:rsid w:val="006A7E90"/>
    <w:rsid w:val="006B157F"/>
    <w:rsid w:val="006B15CC"/>
    <w:rsid w:val="006B262E"/>
    <w:rsid w:val="006B29B5"/>
    <w:rsid w:val="006B2D4E"/>
    <w:rsid w:val="006B40A3"/>
    <w:rsid w:val="006B60D2"/>
    <w:rsid w:val="006B7036"/>
    <w:rsid w:val="006B736D"/>
    <w:rsid w:val="006B7858"/>
    <w:rsid w:val="006B7C3A"/>
    <w:rsid w:val="006C0211"/>
    <w:rsid w:val="006C12B1"/>
    <w:rsid w:val="006C1AA9"/>
    <w:rsid w:val="006C2253"/>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6CC"/>
    <w:rsid w:val="006E3760"/>
    <w:rsid w:val="006E4268"/>
    <w:rsid w:val="006E5635"/>
    <w:rsid w:val="006E5761"/>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1FC8"/>
    <w:rsid w:val="00702453"/>
    <w:rsid w:val="00702564"/>
    <w:rsid w:val="00702D4B"/>
    <w:rsid w:val="0070302A"/>
    <w:rsid w:val="007035DA"/>
    <w:rsid w:val="00703628"/>
    <w:rsid w:val="00703E61"/>
    <w:rsid w:val="007049C9"/>
    <w:rsid w:val="00704FB1"/>
    <w:rsid w:val="0070555B"/>
    <w:rsid w:val="00705B5F"/>
    <w:rsid w:val="00705E00"/>
    <w:rsid w:val="007077D3"/>
    <w:rsid w:val="00711A6B"/>
    <w:rsid w:val="00711FC1"/>
    <w:rsid w:val="007131DE"/>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0E5"/>
    <w:rsid w:val="007643E2"/>
    <w:rsid w:val="00764608"/>
    <w:rsid w:val="00764B85"/>
    <w:rsid w:val="0076574C"/>
    <w:rsid w:val="00767C5F"/>
    <w:rsid w:val="00770DB2"/>
    <w:rsid w:val="007710D4"/>
    <w:rsid w:val="00771273"/>
    <w:rsid w:val="007715C4"/>
    <w:rsid w:val="00771C92"/>
    <w:rsid w:val="007731B2"/>
    <w:rsid w:val="007738DC"/>
    <w:rsid w:val="0077404A"/>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1F89"/>
    <w:rsid w:val="0079209A"/>
    <w:rsid w:val="007922C4"/>
    <w:rsid w:val="00792325"/>
    <w:rsid w:val="007926B1"/>
    <w:rsid w:val="00792914"/>
    <w:rsid w:val="00792E4A"/>
    <w:rsid w:val="00792E96"/>
    <w:rsid w:val="00794AF2"/>
    <w:rsid w:val="007950E0"/>
    <w:rsid w:val="007956FC"/>
    <w:rsid w:val="00797436"/>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A4E"/>
    <w:rsid w:val="007C6FE7"/>
    <w:rsid w:val="007C74CD"/>
    <w:rsid w:val="007C7C0F"/>
    <w:rsid w:val="007C7E47"/>
    <w:rsid w:val="007D1365"/>
    <w:rsid w:val="007D20EA"/>
    <w:rsid w:val="007D3422"/>
    <w:rsid w:val="007D3B55"/>
    <w:rsid w:val="007D4685"/>
    <w:rsid w:val="007D58A7"/>
    <w:rsid w:val="007D58B5"/>
    <w:rsid w:val="007D5A93"/>
    <w:rsid w:val="007D6BD6"/>
    <w:rsid w:val="007D6E10"/>
    <w:rsid w:val="007D7927"/>
    <w:rsid w:val="007E0037"/>
    <w:rsid w:val="007E0AA0"/>
    <w:rsid w:val="007E1BCC"/>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07C1"/>
    <w:rsid w:val="00801055"/>
    <w:rsid w:val="0080125A"/>
    <w:rsid w:val="00802BDB"/>
    <w:rsid w:val="00803AFB"/>
    <w:rsid w:val="00803B92"/>
    <w:rsid w:val="00804096"/>
    <w:rsid w:val="0080516A"/>
    <w:rsid w:val="00805BBC"/>
    <w:rsid w:val="00805CF5"/>
    <w:rsid w:val="008066B1"/>
    <w:rsid w:val="00807292"/>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B71"/>
    <w:rsid w:val="00847CCE"/>
    <w:rsid w:val="00847E53"/>
    <w:rsid w:val="0085062B"/>
    <w:rsid w:val="00850A2A"/>
    <w:rsid w:val="00850D3A"/>
    <w:rsid w:val="00850EEB"/>
    <w:rsid w:val="008512D5"/>
    <w:rsid w:val="00851364"/>
    <w:rsid w:val="0085137B"/>
    <w:rsid w:val="00852E2F"/>
    <w:rsid w:val="0085394A"/>
    <w:rsid w:val="00853AE5"/>
    <w:rsid w:val="008546EB"/>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969"/>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865"/>
    <w:rsid w:val="008C591D"/>
    <w:rsid w:val="008C67D8"/>
    <w:rsid w:val="008C6FC0"/>
    <w:rsid w:val="008C7658"/>
    <w:rsid w:val="008D0B36"/>
    <w:rsid w:val="008D1504"/>
    <w:rsid w:val="008D188D"/>
    <w:rsid w:val="008D1AEF"/>
    <w:rsid w:val="008D3346"/>
    <w:rsid w:val="008D4F48"/>
    <w:rsid w:val="008D54F2"/>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0C5"/>
    <w:rsid w:val="008F54A9"/>
    <w:rsid w:val="008F55E4"/>
    <w:rsid w:val="008F58FD"/>
    <w:rsid w:val="008F5912"/>
    <w:rsid w:val="008F624A"/>
    <w:rsid w:val="008F6899"/>
    <w:rsid w:val="008F6F4D"/>
    <w:rsid w:val="008F761C"/>
    <w:rsid w:val="008F7ED1"/>
    <w:rsid w:val="009004D2"/>
    <w:rsid w:val="00900F3E"/>
    <w:rsid w:val="009017C9"/>
    <w:rsid w:val="00902CEB"/>
    <w:rsid w:val="00903925"/>
    <w:rsid w:val="00903B91"/>
    <w:rsid w:val="00903DE8"/>
    <w:rsid w:val="00903FE9"/>
    <w:rsid w:val="009060D4"/>
    <w:rsid w:val="0090653E"/>
    <w:rsid w:val="009070C5"/>
    <w:rsid w:val="0090798F"/>
    <w:rsid w:val="00910AAC"/>
    <w:rsid w:val="00910CEA"/>
    <w:rsid w:val="00910CF6"/>
    <w:rsid w:val="00911096"/>
    <w:rsid w:val="00911271"/>
    <w:rsid w:val="009113ED"/>
    <w:rsid w:val="00911BC5"/>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67CC"/>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3D8F"/>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0280"/>
    <w:rsid w:val="00A211B8"/>
    <w:rsid w:val="00A22CA9"/>
    <w:rsid w:val="00A2471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0A4"/>
    <w:rsid w:val="00A40177"/>
    <w:rsid w:val="00A4076F"/>
    <w:rsid w:val="00A409A3"/>
    <w:rsid w:val="00A41958"/>
    <w:rsid w:val="00A41A51"/>
    <w:rsid w:val="00A4299E"/>
    <w:rsid w:val="00A42D78"/>
    <w:rsid w:val="00A43055"/>
    <w:rsid w:val="00A435E9"/>
    <w:rsid w:val="00A43871"/>
    <w:rsid w:val="00A43B8F"/>
    <w:rsid w:val="00A44557"/>
    <w:rsid w:val="00A448E0"/>
    <w:rsid w:val="00A44A18"/>
    <w:rsid w:val="00A45B78"/>
    <w:rsid w:val="00A45BB2"/>
    <w:rsid w:val="00A45E77"/>
    <w:rsid w:val="00A4647C"/>
    <w:rsid w:val="00A465C9"/>
    <w:rsid w:val="00A46824"/>
    <w:rsid w:val="00A46830"/>
    <w:rsid w:val="00A47AD8"/>
    <w:rsid w:val="00A507A1"/>
    <w:rsid w:val="00A512C1"/>
    <w:rsid w:val="00A524FA"/>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565C"/>
    <w:rsid w:val="00A65DFB"/>
    <w:rsid w:val="00A6719F"/>
    <w:rsid w:val="00A67A09"/>
    <w:rsid w:val="00A67FF7"/>
    <w:rsid w:val="00A7123B"/>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4F67"/>
    <w:rsid w:val="00A85891"/>
    <w:rsid w:val="00A85BA5"/>
    <w:rsid w:val="00A864E5"/>
    <w:rsid w:val="00A86D37"/>
    <w:rsid w:val="00A879CB"/>
    <w:rsid w:val="00A879F1"/>
    <w:rsid w:val="00A87D5E"/>
    <w:rsid w:val="00A905C8"/>
    <w:rsid w:val="00A91209"/>
    <w:rsid w:val="00A91C74"/>
    <w:rsid w:val="00A92441"/>
    <w:rsid w:val="00A93318"/>
    <w:rsid w:val="00A935F3"/>
    <w:rsid w:val="00A93947"/>
    <w:rsid w:val="00A93C19"/>
    <w:rsid w:val="00A94308"/>
    <w:rsid w:val="00A944BA"/>
    <w:rsid w:val="00A94D91"/>
    <w:rsid w:val="00A9597C"/>
    <w:rsid w:val="00A95F76"/>
    <w:rsid w:val="00A96A7E"/>
    <w:rsid w:val="00A97896"/>
    <w:rsid w:val="00AA069A"/>
    <w:rsid w:val="00AA19B6"/>
    <w:rsid w:val="00AA1F06"/>
    <w:rsid w:val="00AA2668"/>
    <w:rsid w:val="00AA2DCF"/>
    <w:rsid w:val="00AA357B"/>
    <w:rsid w:val="00AA4664"/>
    <w:rsid w:val="00AA497A"/>
    <w:rsid w:val="00AA5616"/>
    <w:rsid w:val="00AA5B74"/>
    <w:rsid w:val="00AA6EC8"/>
    <w:rsid w:val="00AA7818"/>
    <w:rsid w:val="00AA7A25"/>
    <w:rsid w:val="00AA7A4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629A"/>
    <w:rsid w:val="00AC7142"/>
    <w:rsid w:val="00AC755E"/>
    <w:rsid w:val="00AD1066"/>
    <w:rsid w:val="00AD2703"/>
    <w:rsid w:val="00AD27FC"/>
    <w:rsid w:val="00AD286F"/>
    <w:rsid w:val="00AD29F3"/>
    <w:rsid w:val="00AD2D14"/>
    <w:rsid w:val="00AD3775"/>
    <w:rsid w:val="00AD3DF2"/>
    <w:rsid w:val="00AD42EC"/>
    <w:rsid w:val="00AD4D19"/>
    <w:rsid w:val="00AD4DF9"/>
    <w:rsid w:val="00AD5024"/>
    <w:rsid w:val="00AD5A11"/>
    <w:rsid w:val="00AD5D5F"/>
    <w:rsid w:val="00AD5FDF"/>
    <w:rsid w:val="00AD63D9"/>
    <w:rsid w:val="00AD6748"/>
    <w:rsid w:val="00AE058A"/>
    <w:rsid w:val="00AE0A90"/>
    <w:rsid w:val="00AE11C5"/>
    <w:rsid w:val="00AE17F4"/>
    <w:rsid w:val="00AE19E1"/>
    <w:rsid w:val="00AE1DBA"/>
    <w:rsid w:val="00AE1FF2"/>
    <w:rsid w:val="00AE20C8"/>
    <w:rsid w:val="00AE214F"/>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15D"/>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3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8DE"/>
    <w:rsid w:val="00B45A2C"/>
    <w:rsid w:val="00B47FED"/>
    <w:rsid w:val="00B50117"/>
    <w:rsid w:val="00B50350"/>
    <w:rsid w:val="00B50402"/>
    <w:rsid w:val="00B504CE"/>
    <w:rsid w:val="00B50A4F"/>
    <w:rsid w:val="00B51583"/>
    <w:rsid w:val="00B528C9"/>
    <w:rsid w:val="00B52A45"/>
    <w:rsid w:val="00B52B63"/>
    <w:rsid w:val="00B54187"/>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4FB5"/>
    <w:rsid w:val="00B658DE"/>
    <w:rsid w:val="00B667CC"/>
    <w:rsid w:val="00B66EF4"/>
    <w:rsid w:val="00B67738"/>
    <w:rsid w:val="00B70F5C"/>
    <w:rsid w:val="00B72F11"/>
    <w:rsid w:val="00B737B2"/>
    <w:rsid w:val="00B7411E"/>
    <w:rsid w:val="00B755C4"/>
    <w:rsid w:val="00B7602F"/>
    <w:rsid w:val="00B77819"/>
    <w:rsid w:val="00B77D2C"/>
    <w:rsid w:val="00B81500"/>
    <w:rsid w:val="00B832E7"/>
    <w:rsid w:val="00B8458C"/>
    <w:rsid w:val="00B85EC5"/>
    <w:rsid w:val="00B86939"/>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422"/>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509A"/>
    <w:rsid w:val="00BF5D91"/>
    <w:rsid w:val="00BF64D7"/>
    <w:rsid w:val="00BF6617"/>
    <w:rsid w:val="00C0027A"/>
    <w:rsid w:val="00C00A3C"/>
    <w:rsid w:val="00C00DA5"/>
    <w:rsid w:val="00C01EA8"/>
    <w:rsid w:val="00C020D9"/>
    <w:rsid w:val="00C026E2"/>
    <w:rsid w:val="00C02C63"/>
    <w:rsid w:val="00C02F6E"/>
    <w:rsid w:val="00C034B3"/>
    <w:rsid w:val="00C03AD1"/>
    <w:rsid w:val="00C0447A"/>
    <w:rsid w:val="00C04963"/>
    <w:rsid w:val="00C04A54"/>
    <w:rsid w:val="00C04C6A"/>
    <w:rsid w:val="00C05B10"/>
    <w:rsid w:val="00C05B9E"/>
    <w:rsid w:val="00C05BA3"/>
    <w:rsid w:val="00C05EE0"/>
    <w:rsid w:val="00C0657D"/>
    <w:rsid w:val="00C06691"/>
    <w:rsid w:val="00C06D8F"/>
    <w:rsid w:val="00C12DED"/>
    <w:rsid w:val="00C1458D"/>
    <w:rsid w:val="00C15E55"/>
    <w:rsid w:val="00C162AD"/>
    <w:rsid w:val="00C166ED"/>
    <w:rsid w:val="00C17002"/>
    <w:rsid w:val="00C17B72"/>
    <w:rsid w:val="00C17C88"/>
    <w:rsid w:val="00C20311"/>
    <w:rsid w:val="00C20776"/>
    <w:rsid w:val="00C20A82"/>
    <w:rsid w:val="00C22044"/>
    <w:rsid w:val="00C2316F"/>
    <w:rsid w:val="00C23E94"/>
    <w:rsid w:val="00C23F57"/>
    <w:rsid w:val="00C2640E"/>
    <w:rsid w:val="00C27A22"/>
    <w:rsid w:val="00C302F5"/>
    <w:rsid w:val="00C304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2B9"/>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5B"/>
    <w:rsid w:val="00C717BC"/>
    <w:rsid w:val="00C72330"/>
    <w:rsid w:val="00C72494"/>
    <w:rsid w:val="00C72D89"/>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4639"/>
    <w:rsid w:val="00C95887"/>
    <w:rsid w:val="00C95C2B"/>
    <w:rsid w:val="00C95D9B"/>
    <w:rsid w:val="00C95DD8"/>
    <w:rsid w:val="00C961E6"/>
    <w:rsid w:val="00C96706"/>
    <w:rsid w:val="00C9692D"/>
    <w:rsid w:val="00CA04A2"/>
    <w:rsid w:val="00CA0A44"/>
    <w:rsid w:val="00CA1362"/>
    <w:rsid w:val="00CA18AF"/>
    <w:rsid w:val="00CA26D0"/>
    <w:rsid w:val="00CA335D"/>
    <w:rsid w:val="00CA3A50"/>
    <w:rsid w:val="00CA457A"/>
    <w:rsid w:val="00CA4673"/>
    <w:rsid w:val="00CA4952"/>
    <w:rsid w:val="00CA54F7"/>
    <w:rsid w:val="00CA6C10"/>
    <w:rsid w:val="00CA6E69"/>
    <w:rsid w:val="00CA6F56"/>
    <w:rsid w:val="00CA7229"/>
    <w:rsid w:val="00CA7D5A"/>
    <w:rsid w:val="00CA7EE5"/>
    <w:rsid w:val="00CB064D"/>
    <w:rsid w:val="00CB06E9"/>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08A"/>
    <w:rsid w:val="00CC4FE1"/>
    <w:rsid w:val="00CC54CD"/>
    <w:rsid w:val="00CC61B1"/>
    <w:rsid w:val="00CC7BD4"/>
    <w:rsid w:val="00CD12C8"/>
    <w:rsid w:val="00CD1D20"/>
    <w:rsid w:val="00CD335E"/>
    <w:rsid w:val="00CD491A"/>
    <w:rsid w:val="00CD49CB"/>
    <w:rsid w:val="00CD4DB0"/>
    <w:rsid w:val="00CD528F"/>
    <w:rsid w:val="00CD5523"/>
    <w:rsid w:val="00CD6395"/>
    <w:rsid w:val="00CD699A"/>
    <w:rsid w:val="00CD6D91"/>
    <w:rsid w:val="00CD7851"/>
    <w:rsid w:val="00CE152E"/>
    <w:rsid w:val="00CE191C"/>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0344"/>
    <w:rsid w:val="00D12310"/>
    <w:rsid w:val="00D1312C"/>
    <w:rsid w:val="00D132D2"/>
    <w:rsid w:val="00D14546"/>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799"/>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C3F"/>
    <w:rsid w:val="00D92F08"/>
    <w:rsid w:val="00D938E5"/>
    <w:rsid w:val="00D9402F"/>
    <w:rsid w:val="00D946F5"/>
    <w:rsid w:val="00D96918"/>
    <w:rsid w:val="00D96A9E"/>
    <w:rsid w:val="00D976A5"/>
    <w:rsid w:val="00D97BDD"/>
    <w:rsid w:val="00D97E65"/>
    <w:rsid w:val="00DA0470"/>
    <w:rsid w:val="00DA1ACA"/>
    <w:rsid w:val="00DA2DA3"/>
    <w:rsid w:val="00DA3798"/>
    <w:rsid w:val="00DA39A8"/>
    <w:rsid w:val="00DA3F90"/>
    <w:rsid w:val="00DA4A09"/>
    <w:rsid w:val="00DA5371"/>
    <w:rsid w:val="00DA5B17"/>
    <w:rsid w:val="00DA65E3"/>
    <w:rsid w:val="00DA6B67"/>
    <w:rsid w:val="00DB07A8"/>
    <w:rsid w:val="00DB1653"/>
    <w:rsid w:val="00DB27DF"/>
    <w:rsid w:val="00DB2B64"/>
    <w:rsid w:val="00DB2E80"/>
    <w:rsid w:val="00DB2F00"/>
    <w:rsid w:val="00DB3685"/>
    <w:rsid w:val="00DB51FC"/>
    <w:rsid w:val="00DB533A"/>
    <w:rsid w:val="00DB5C96"/>
    <w:rsid w:val="00DB5E1C"/>
    <w:rsid w:val="00DB62B0"/>
    <w:rsid w:val="00DB796B"/>
    <w:rsid w:val="00DB7ED5"/>
    <w:rsid w:val="00DC0354"/>
    <w:rsid w:val="00DC0862"/>
    <w:rsid w:val="00DC20E2"/>
    <w:rsid w:val="00DC30C4"/>
    <w:rsid w:val="00DC38C4"/>
    <w:rsid w:val="00DC414B"/>
    <w:rsid w:val="00DC526F"/>
    <w:rsid w:val="00DC56AD"/>
    <w:rsid w:val="00DC615E"/>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1F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4990"/>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36A"/>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C29"/>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0BBF"/>
    <w:rsid w:val="00E813CB"/>
    <w:rsid w:val="00E81B4D"/>
    <w:rsid w:val="00E82E92"/>
    <w:rsid w:val="00E841E7"/>
    <w:rsid w:val="00E85304"/>
    <w:rsid w:val="00E863D2"/>
    <w:rsid w:val="00E90567"/>
    <w:rsid w:val="00E91137"/>
    <w:rsid w:val="00E91487"/>
    <w:rsid w:val="00E930D3"/>
    <w:rsid w:val="00E931BA"/>
    <w:rsid w:val="00E93E28"/>
    <w:rsid w:val="00E93F7F"/>
    <w:rsid w:val="00E94B2F"/>
    <w:rsid w:val="00E94C4E"/>
    <w:rsid w:val="00E9726D"/>
    <w:rsid w:val="00E973A4"/>
    <w:rsid w:val="00E974A9"/>
    <w:rsid w:val="00E97A08"/>
    <w:rsid w:val="00E97C33"/>
    <w:rsid w:val="00EA01FA"/>
    <w:rsid w:val="00EA0DD7"/>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579"/>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9F9"/>
    <w:rsid w:val="00EF3A2F"/>
    <w:rsid w:val="00EF45D2"/>
    <w:rsid w:val="00EF47FE"/>
    <w:rsid w:val="00EF49DB"/>
    <w:rsid w:val="00EF4AF7"/>
    <w:rsid w:val="00EF5442"/>
    <w:rsid w:val="00EF5DB1"/>
    <w:rsid w:val="00EF610E"/>
    <w:rsid w:val="00EF683F"/>
    <w:rsid w:val="00F005B9"/>
    <w:rsid w:val="00F00809"/>
    <w:rsid w:val="00F00AFC"/>
    <w:rsid w:val="00F014D5"/>
    <w:rsid w:val="00F01E65"/>
    <w:rsid w:val="00F01F6C"/>
    <w:rsid w:val="00F022AB"/>
    <w:rsid w:val="00F0233F"/>
    <w:rsid w:val="00F02487"/>
    <w:rsid w:val="00F03F3D"/>
    <w:rsid w:val="00F04502"/>
    <w:rsid w:val="00F05C23"/>
    <w:rsid w:val="00F073ED"/>
    <w:rsid w:val="00F07A23"/>
    <w:rsid w:val="00F10035"/>
    <w:rsid w:val="00F1014F"/>
    <w:rsid w:val="00F118EC"/>
    <w:rsid w:val="00F11935"/>
    <w:rsid w:val="00F11D34"/>
    <w:rsid w:val="00F125F8"/>
    <w:rsid w:val="00F127AD"/>
    <w:rsid w:val="00F12F7F"/>
    <w:rsid w:val="00F13E69"/>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1492"/>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4C7"/>
    <w:rsid w:val="00F6590D"/>
    <w:rsid w:val="00F6614C"/>
    <w:rsid w:val="00F67476"/>
    <w:rsid w:val="00F7010D"/>
    <w:rsid w:val="00F706A4"/>
    <w:rsid w:val="00F70EE6"/>
    <w:rsid w:val="00F7190B"/>
    <w:rsid w:val="00F7240C"/>
    <w:rsid w:val="00F727C8"/>
    <w:rsid w:val="00F72827"/>
    <w:rsid w:val="00F7298C"/>
    <w:rsid w:val="00F72F23"/>
    <w:rsid w:val="00F73F90"/>
    <w:rsid w:val="00F75DD6"/>
    <w:rsid w:val="00F76497"/>
    <w:rsid w:val="00F76518"/>
    <w:rsid w:val="00F7667C"/>
    <w:rsid w:val="00F76729"/>
    <w:rsid w:val="00F76730"/>
    <w:rsid w:val="00F76CFC"/>
    <w:rsid w:val="00F77468"/>
    <w:rsid w:val="00F7758F"/>
    <w:rsid w:val="00F8046A"/>
    <w:rsid w:val="00F804A0"/>
    <w:rsid w:val="00F81131"/>
    <w:rsid w:val="00F81AF0"/>
    <w:rsid w:val="00F81BA1"/>
    <w:rsid w:val="00F83418"/>
    <w:rsid w:val="00F8542A"/>
    <w:rsid w:val="00F85E08"/>
    <w:rsid w:val="00F868E1"/>
    <w:rsid w:val="00F87543"/>
    <w:rsid w:val="00F902C5"/>
    <w:rsid w:val="00F90B00"/>
    <w:rsid w:val="00F9251F"/>
    <w:rsid w:val="00F92542"/>
    <w:rsid w:val="00F92BF3"/>
    <w:rsid w:val="00F9439F"/>
    <w:rsid w:val="00F94890"/>
    <w:rsid w:val="00F94AC5"/>
    <w:rsid w:val="00F95A5D"/>
    <w:rsid w:val="00F972AA"/>
    <w:rsid w:val="00F9730E"/>
    <w:rsid w:val="00FA01AD"/>
    <w:rsid w:val="00FA030D"/>
    <w:rsid w:val="00FA07FA"/>
    <w:rsid w:val="00FA0D1A"/>
    <w:rsid w:val="00FA17B3"/>
    <w:rsid w:val="00FA257B"/>
    <w:rsid w:val="00FA27EA"/>
    <w:rsid w:val="00FA3523"/>
    <w:rsid w:val="00FA57B6"/>
    <w:rsid w:val="00FA5CCF"/>
    <w:rsid w:val="00FA77AC"/>
    <w:rsid w:val="00FA77DB"/>
    <w:rsid w:val="00FB041E"/>
    <w:rsid w:val="00FB0E1A"/>
    <w:rsid w:val="00FB1190"/>
    <w:rsid w:val="00FB11A4"/>
    <w:rsid w:val="00FB2B70"/>
    <w:rsid w:val="00FB2C43"/>
    <w:rsid w:val="00FB2FEE"/>
    <w:rsid w:val="00FB38E0"/>
    <w:rsid w:val="00FB45DC"/>
    <w:rsid w:val="00FB4904"/>
    <w:rsid w:val="00FB523E"/>
    <w:rsid w:val="00FB7335"/>
    <w:rsid w:val="00FC09F8"/>
    <w:rsid w:val="00FC12EE"/>
    <w:rsid w:val="00FC142D"/>
    <w:rsid w:val="00FC26B5"/>
    <w:rsid w:val="00FC2C00"/>
    <w:rsid w:val="00FC4D3F"/>
    <w:rsid w:val="00FC6272"/>
    <w:rsid w:val="00FC6286"/>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2CDC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link w:val="Heading1Char"/>
    <w:autoRedefine/>
    <w:uiPriority w:val="9"/>
    <w:qFormat/>
    <w:rsid w:val="00DE705D"/>
    <w:pPr>
      <w:keepNext/>
      <w:pageBreakBefore/>
      <w:numPr>
        <w:numId w:val="2"/>
      </w:numPr>
      <w:tabs>
        <w:tab w:val="clear" w:pos="340"/>
        <w:tab w:val="num" w:pos="709"/>
      </w:tabs>
      <w:spacing w:before="240" w:after="120"/>
      <w:outlineLvl w:val="0"/>
    </w:pPr>
    <w:rPr>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uiPriority w:val="99"/>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 w:type="paragraph" w:styleId="TableofAuthorities">
    <w:name w:val="table of authorities"/>
    <w:basedOn w:val="Normal"/>
    <w:next w:val="Normal"/>
    <w:rsid w:val="00E973A4"/>
    <w:pPr>
      <w:ind w:left="240" w:hanging="240"/>
    </w:pPr>
  </w:style>
  <w:style w:type="paragraph" w:styleId="TOAHeading">
    <w:name w:val="toa heading"/>
    <w:basedOn w:val="Normal"/>
    <w:next w:val="Normal"/>
    <w:rsid w:val="00E973A4"/>
    <w:pPr>
      <w:spacing w:before="120"/>
    </w:pPr>
    <w:rPr>
      <w:rFonts w:ascii="Cambria" w:eastAsia="MS Gothic" w:hAnsi="Cambria"/>
      <w:b/>
      <w:bCs/>
    </w:rPr>
  </w:style>
  <w:style w:type="character" w:customStyle="1" w:styleId="Heading1Char">
    <w:name w:val="Heading 1 Char"/>
    <w:aliases w:val="Texto Char"/>
    <w:link w:val="Heading1"/>
    <w:uiPriority w:val="9"/>
    <w:rsid w:val="00D61799"/>
    <w:rPr>
      <w:rFonts w:cs="Arial"/>
      <w:b/>
      <w:bCs/>
      <w:kern w:val="32"/>
      <w:sz w:val="24"/>
      <w:szCs w:val="24"/>
    </w:rPr>
  </w:style>
  <w:style w:type="paragraph" w:styleId="Bibliography">
    <w:name w:val="Bibliography"/>
    <w:basedOn w:val="Normal"/>
    <w:next w:val="Normal"/>
    <w:uiPriority w:val="37"/>
    <w:unhideWhenUsed/>
    <w:rsid w:val="00D61799"/>
  </w:style>
  <w:style w:type="paragraph" w:styleId="Revision">
    <w:name w:val="Revision"/>
    <w:hidden/>
    <w:uiPriority w:val="99"/>
    <w:semiHidden/>
    <w:rsid w:val="00044CE7"/>
    <w:rPr>
      <w:sz w:val="24"/>
      <w:szCs w:val="24"/>
    </w:rPr>
  </w:style>
  <w:style w:type="character" w:styleId="CommentReference">
    <w:name w:val="annotation reference"/>
    <w:basedOn w:val="DefaultParagraphFont"/>
    <w:rsid w:val="000E40C6"/>
    <w:rPr>
      <w:sz w:val="18"/>
      <w:szCs w:val="18"/>
    </w:rPr>
  </w:style>
  <w:style w:type="paragraph" w:styleId="CommentText">
    <w:name w:val="annotation text"/>
    <w:basedOn w:val="Normal"/>
    <w:link w:val="CommentTextChar"/>
    <w:rsid w:val="000E40C6"/>
  </w:style>
  <w:style w:type="character" w:customStyle="1" w:styleId="CommentTextChar">
    <w:name w:val="Comment Text Char"/>
    <w:basedOn w:val="DefaultParagraphFont"/>
    <w:link w:val="CommentText"/>
    <w:rsid w:val="000E40C6"/>
    <w:rPr>
      <w:sz w:val="24"/>
      <w:szCs w:val="24"/>
    </w:rPr>
  </w:style>
  <w:style w:type="paragraph" w:styleId="CommentSubject">
    <w:name w:val="annotation subject"/>
    <w:basedOn w:val="CommentText"/>
    <w:next w:val="CommentText"/>
    <w:link w:val="CommentSubjectChar"/>
    <w:rsid w:val="000E40C6"/>
    <w:rPr>
      <w:b/>
      <w:bCs/>
      <w:sz w:val="20"/>
      <w:szCs w:val="20"/>
    </w:rPr>
  </w:style>
  <w:style w:type="character" w:customStyle="1" w:styleId="CommentSubjectChar">
    <w:name w:val="Comment Subject Char"/>
    <w:basedOn w:val="CommentTextChar"/>
    <w:link w:val="CommentSubject"/>
    <w:rsid w:val="000E40C6"/>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oter" Target="footer3.xml"/><Relationship Id="rId24" Type="http://schemas.openxmlformats.org/officeDocument/2006/relationships/header" Target="header1.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comments" Target="comments.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1</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2</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3</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4</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5</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6</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7</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8</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9</b:RefOrder>
  </b:Source>
  <b:Source>
    <b:Tag>Ray08</b:Tag>
    <b:SourceType>Book</b:SourceType>
    <b:Guid>{1B247D47-1D94-1F4B-8CFD-A8ADB6060EEE}</b:Guid>
    <b:Author>
      <b:Author>
        <b:NameList>
          <b:Person>
            <b:Last>Rischpater</b:Last>
            <b:First>Ray</b:First>
          </b:Person>
        </b:NameList>
      </b:Author>
    </b:Author>
    <b:Title>Beginning Java ME Platform</b:Title>
    <b:Year>2008</b:Year>
    <b:RefOrder>10</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11</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12</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13</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14</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15</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16</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17</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18</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19</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20</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21</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22</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23</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24</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25</b:RefOrder>
  </b:Source>
  <b:Source>
    <b:Tag>Gre</b:Tag>
    <b:SourceType>Report</b:SourceType>
    <b:Guid>{9E783451-817A-924E-AF94-1763AACFA3B4}</b:Guid>
    <b:Title>The Economic Impacts of Inadequate Infrastructure for Software Testing</b:Title>
    <b:Author>
      <b:Author>
        <b:NameList>
          <b:Person>
            <b:Last>Tassey</b:Last>
            <b:First>Gregory</b:First>
          </b:Person>
        </b:NameList>
      </b:Author>
    </b:Author>
    <b:Institution>National Institute of Standards and Technology</b:Institution>
    <b:Year>2002</b:Year>
    <b:RefOrder>26</b:RefOrder>
  </b:Source>
</b:Sources>
</file>

<file path=customXml/itemProps1.xml><?xml version="1.0" encoding="utf-8"?>
<ds:datastoreItem xmlns:ds="http://schemas.openxmlformats.org/officeDocument/2006/customXml" ds:itemID="{FEC60764-4768-0C4A-8EA8-8437200B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45</Pages>
  <Words>9856</Words>
  <Characters>56181</Characters>
  <Application>Microsoft Macintosh Word</Application>
  <DocSecurity>0</DocSecurity>
  <Lines>468</Lines>
  <Paragraphs>131</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65906</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1008</cp:revision>
  <cp:lastPrinted>2011-08-13T22:54:00Z</cp:lastPrinted>
  <dcterms:created xsi:type="dcterms:W3CDTF">2011-05-28T18:35:00Z</dcterms:created>
  <dcterms:modified xsi:type="dcterms:W3CDTF">2011-11-01T00:02:00Z</dcterms:modified>
</cp:coreProperties>
</file>